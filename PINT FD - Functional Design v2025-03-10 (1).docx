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3058"/>
        <w:gridCol w:w="3387"/>
        <w:gridCol w:w="3761"/>
      </w:tblGrid>
      <w:tr w:rsidR="001E38FF" w:rsidRPr="001F3951" w14:paraId="30149047" w14:textId="45BE4A4D" w:rsidTr="15AC588C">
        <w:trPr>
          <w:trHeight w:val="10206"/>
        </w:trPr>
        <w:tc>
          <w:tcPr>
            <w:tcW w:w="10206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72A6659" w14:textId="77777777" w:rsidR="001E38FF" w:rsidRPr="00161236" w:rsidRDefault="001E38FF" w:rsidP="000D79B7">
            <w:pPr>
              <w:jc w:val="center"/>
              <w:rPr>
                <w:sz w:val="52"/>
                <w:szCs w:val="52"/>
              </w:rPr>
            </w:pPr>
          </w:p>
          <w:p w14:paraId="0A37501D" w14:textId="77777777" w:rsidR="001E38FF" w:rsidRPr="00161236" w:rsidRDefault="001E38FF" w:rsidP="000D79B7">
            <w:pPr>
              <w:jc w:val="center"/>
              <w:rPr>
                <w:sz w:val="52"/>
                <w:szCs w:val="52"/>
              </w:rPr>
            </w:pPr>
          </w:p>
          <w:p w14:paraId="5DAB6C7B" w14:textId="77777777" w:rsidR="001E38FF" w:rsidRPr="00161236" w:rsidRDefault="001E38FF" w:rsidP="000D79B7">
            <w:pPr>
              <w:jc w:val="center"/>
              <w:rPr>
                <w:sz w:val="52"/>
                <w:szCs w:val="52"/>
              </w:rPr>
            </w:pPr>
          </w:p>
          <w:p w14:paraId="4F5530AC" w14:textId="77777777" w:rsidR="001E38FF" w:rsidRPr="00161236" w:rsidRDefault="0068196C" w:rsidP="000D79B7">
            <w:pPr>
              <w:jc w:val="center"/>
            </w:pPr>
            <w:r w:rsidRPr="3E19E0B2">
              <w:rPr>
                <w:sz w:val="52"/>
                <w:szCs w:val="52"/>
              </w:rPr>
              <w:t>Functional</w:t>
            </w:r>
            <w:r w:rsidR="001E38FF" w:rsidRPr="3E19E0B2">
              <w:rPr>
                <w:sz w:val="52"/>
                <w:szCs w:val="52"/>
              </w:rPr>
              <w:t xml:space="preserve"> Design (</w:t>
            </w:r>
            <w:r w:rsidRPr="3E19E0B2">
              <w:rPr>
                <w:sz w:val="52"/>
                <w:szCs w:val="52"/>
              </w:rPr>
              <w:t>F</w:t>
            </w:r>
            <w:r w:rsidR="001E38FF" w:rsidRPr="3E19E0B2">
              <w:rPr>
                <w:sz w:val="52"/>
                <w:szCs w:val="52"/>
              </w:rPr>
              <w:t>D)</w:t>
            </w:r>
          </w:p>
          <w:p w14:paraId="02EB378F" w14:textId="77777777" w:rsidR="001E38FF" w:rsidRPr="00161236" w:rsidRDefault="001E38FF" w:rsidP="000D79B7">
            <w:pPr>
              <w:jc w:val="center"/>
              <w:rPr>
                <w:sz w:val="52"/>
                <w:szCs w:val="52"/>
              </w:rPr>
            </w:pPr>
          </w:p>
          <w:p w14:paraId="6A05A809" w14:textId="05433D02" w:rsidR="001E38FF" w:rsidRPr="00161236" w:rsidRDefault="001E38FF" w:rsidP="000D79B7">
            <w:pPr>
              <w:jc w:val="center"/>
              <w:rPr>
                <w:sz w:val="52"/>
                <w:szCs w:val="52"/>
              </w:rPr>
            </w:pPr>
            <w:bookmarkStart w:id="0" w:name="_Toc8095074"/>
            <w:r w:rsidRPr="3E19E0B2">
              <w:rPr>
                <w:sz w:val="52"/>
                <w:szCs w:val="52"/>
              </w:rPr>
              <w:t>Project:</w:t>
            </w:r>
            <w:bookmarkEnd w:id="0"/>
            <w:r w:rsidRPr="3E19E0B2">
              <w:rPr>
                <w:sz w:val="52"/>
                <w:szCs w:val="52"/>
              </w:rPr>
              <w:t xml:space="preserve"> </w:t>
            </w:r>
            <w:r w:rsidR="2802D851" w:rsidRPr="3E19E0B2">
              <w:rPr>
                <w:sz w:val="52"/>
                <w:szCs w:val="52"/>
              </w:rPr>
              <w:t>I</w:t>
            </w:r>
            <w:r w:rsidR="50C51496" w:rsidRPr="3E19E0B2">
              <w:rPr>
                <w:sz w:val="52"/>
                <w:szCs w:val="52"/>
              </w:rPr>
              <w:t>ntegration</w:t>
            </w:r>
          </w:p>
          <w:p w14:paraId="510C577A" w14:textId="77777777" w:rsidR="001E38FF" w:rsidRPr="00161236" w:rsidRDefault="001E38FF" w:rsidP="000D79B7">
            <w:pPr>
              <w:jc w:val="center"/>
              <w:rPr>
                <w:sz w:val="52"/>
                <w:szCs w:val="52"/>
              </w:rPr>
            </w:pPr>
            <w:r w:rsidRPr="3E19E0B2">
              <w:rPr>
                <w:sz w:val="52"/>
                <w:szCs w:val="52"/>
              </w:rPr>
              <w:t xml:space="preserve">      </w:t>
            </w:r>
          </w:p>
          <w:p w14:paraId="5A39BBE3" w14:textId="77777777" w:rsidR="001E38FF" w:rsidRPr="00161236" w:rsidRDefault="001E38FF" w:rsidP="000D79B7">
            <w:pPr>
              <w:jc w:val="center"/>
              <w:rPr>
                <w:b/>
              </w:rPr>
            </w:pPr>
          </w:p>
          <w:p w14:paraId="41C8F396" w14:textId="77777777" w:rsidR="001E38FF" w:rsidRPr="00161236" w:rsidRDefault="001E38FF" w:rsidP="000D79B7">
            <w:pPr>
              <w:jc w:val="center"/>
              <w:rPr>
                <w:b/>
              </w:rPr>
            </w:pPr>
          </w:p>
          <w:p w14:paraId="72A3D3EC" w14:textId="77777777" w:rsidR="001E38FF" w:rsidRPr="00161236" w:rsidRDefault="001E38FF" w:rsidP="000D79B7">
            <w:pPr>
              <w:jc w:val="center"/>
              <w:rPr>
                <w:b/>
              </w:rPr>
            </w:pPr>
          </w:p>
          <w:p w14:paraId="0D0B940D" w14:textId="77777777" w:rsidR="001E38FF" w:rsidRPr="00161236" w:rsidRDefault="001E38FF" w:rsidP="000D79B7">
            <w:pPr>
              <w:jc w:val="center"/>
              <w:rPr>
                <w:b/>
              </w:rPr>
            </w:pPr>
          </w:p>
          <w:p w14:paraId="0E27B00A" w14:textId="77777777" w:rsidR="001E38FF" w:rsidRPr="00161236" w:rsidRDefault="001E38FF" w:rsidP="000D79B7">
            <w:pPr>
              <w:jc w:val="center"/>
              <w:rPr>
                <w:b/>
              </w:rPr>
            </w:pPr>
          </w:p>
          <w:p w14:paraId="60061E4C" w14:textId="77777777" w:rsidR="001E38FF" w:rsidRPr="00161236" w:rsidRDefault="001E38FF" w:rsidP="000D79B7">
            <w:pPr>
              <w:jc w:val="center"/>
              <w:rPr>
                <w:b/>
              </w:rPr>
            </w:pPr>
          </w:p>
          <w:p w14:paraId="44EAFD9C" w14:textId="77777777" w:rsidR="001E38FF" w:rsidRPr="00161236" w:rsidRDefault="001E38FF" w:rsidP="000D79B7">
            <w:pPr>
              <w:jc w:val="center"/>
              <w:rPr>
                <w:b/>
              </w:rPr>
            </w:pPr>
          </w:p>
          <w:p w14:paraId="4B94D5A5" w14:textId="77777777" w:rsidR="001E38FF" w:rsidRPr="00161236" w:rsidRDefault="001E38FF" w:rsidP="00A734DB">
            <w:pPr>
              <w:rPr>
                <w:b/>
              </w:rPr>
            </w:pPr>
          </w:p>
          <w:p w14:paraId="3DEEC669" w14:textId="77777777" w:rsidR="001E38FF" w:rsidRPr="00161236" w:rsidRDefault="001E38FF" w:rsidP="00A734DB">
            <w:pPr>
              <w:rPr>
                <w:b/>
              </w:rPr>
            </w:pPr>
          </w:p>
          <w:p w14:paraId="3656B9AB" w14:textId="77777777" w:rsidR="001E38FF" w:rsidRPr="00161236" w:rsidRDefault="001E38FF" w:rsidP="00A734DB">
            <w:pPr>
              <w:rPr>
                <w:b/>
              </w:rPr>
            </w:pPr>
          </w:p>
          <w:p w14:paraId="45FB0818" w14:textId="77777777" w:rsidR="001E38FF" w:rsidRPr="00161236" w:rsidRDefault="001E38FF" w:rsidP="00A734DB">
            <w:pPr>
              <w:rPr>
                <w:b/>
              </w:rPr>
            </w:pPr>
          </w:p>
        </w:tc>
      </w:tr>
      <w:tr w:rsidR="001E38FF" w:rsidRPr="00161236" w14:paraId="6128281A" w14:textId="32060378" w:rsidTr="15AC588C">
        <w:trPr>
          <w:trHeight w:val="567"/>
        </w:trPr>
        <w:tc>
          <w:tcPr>
            <w:tcW w:w="10206" w:type="dxa"/>
            <w:gridSpan w:val="3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31C7D1F" w14:textId="437466B4" w:rsidR="001E38FF" w:rsidRDefault="15AC588C" w:rsidP="00A62286">
            <w:pPr>
              <w:rPr>
                <w:rFonts w:eastAsia="Lucida Sans Unicode" w:cs="Lucida Sans Unicode"/>
                <w:color w:val="000000" w:themeColor="text1"/>
              </w:rPr>
            </w:pPr>
            <w:r w:rsidRPr="15AC588C">
              <w:rPr>
                <w:rFonts w:eastAsia="Lucida Sans Unicode" w:cs="Lucida Sans Unicode"/>
                <w:b/>
                <w:color w:val="000000" w:themeColor="text1"/>
              </w:rPr>
              <w:t xml:space="preserve">Enschede, </w:t>
            </w:r>
            <w:r w:rsidRPr="3E19E0B2">
              <w:rPr>
                <w:rFonts w:eastAsia="Lucida Sans Unicode" w:cs="Lucida Sans Unicode"/>
                <w:b/>
                <w:color w:val="000000" w:themeColor="text1"/>
              </w:rPr>
              <w:t xml:space="preserve">March </w:t>
            </w:r>
            <w:r w:rsidR="205CF33A" w:rsidRPr="7ADEC6EB">
              <w:rPr>
                <w:rFonts w:eastAsia="Lucida Sans Unicode" w:cs="Lucida Sans Unicode"/>
                <w:b/>
                <w:bCs/>
                <w:color w:val="000000" w:themeColor="text1"/>
              </w:rPr>
              <w:t>21</w:t>
            </w:r>
            <w:r w:rsidRPr="3E19E0B2">
              <w:rPr>
                <w:rFonts w:eastAsia="Lucida Sans Unicode" w:cs="Lucida Sans Unicode"/>
                <w:b/>
                <w:color w:val="000000" w:themeColor="text1"/>
              </w:rPr>
              <w:t>, 2025 March, 2025</w:t>
            </w:r>
          </w:p>
        </w:tc>
      </w:tr>
      <w:tr w:rsidR="001E38FF" w:rsidRPr="00161236" w14:paraId="39FF2CAE" w14:textId="7C93735B" w:rsidTr="15AC588C">
        <w:trPr>
          <w:trHeight w:val="567"/>
        </w:trPr>
        <w:tc>
          <w:tcPr>
            <w:tcW w:w="10206" w:type="dxa"/>
            <w:gridSpan w:val="3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704C2E0" w14:textId="46EDC2A2" w:rsidR="001E38FF" w:rsidRDefault="001E38FF" w:rsidP="004C7484">
            <w:pPr>
              <w:rPr>
                <w:rFonts w:eastAsia="Lucida Sans Unicode" w:cs="Lucida Sans Unicode"/>
                <w:color w:val="000000" w:themeColor="text1"/>
              </w:rPr>
            </w:pPr>
          </w:p>
        </w:tc>
      </w:tr>
      <w:tr w:rsidR="001E38FF" w:rsidRPr="00161236" w14:paraId="7B9CDC33" w14:textId="5F606C92" w:rsidTr="15AC588C">
        <w:trPr>
          <w:trHeight w:val="567"/>
        </w:trPr>
        <w:tc>
          <w:tcPr>
            <w:tcW w:w="3058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3FC5B2E6" w14:textId="7FA70043" w:rsidR="001E38FF" w:rsidRDefault="15AC588C" w:rsidP="00D008A3">
            <w:pPr>
              <w:rPr>
                <w:rFonts w:eastAsia="Lucida Sans Unicode" w:cs="Lucida Sans Unicode"/>
                <w:color w:val="000000" w:themeColor="text1"/>
              </w:rPr>
            </w:pPr>
            <w:r w:rsidRPr="15AC588C">
              <w:rPr>
                <w:rFonts w:eastAsia="Lucida Sans Unicode" w:cs="Lucida Sans Unicode"/>
                <w:b/>
                <w:color w:val="000000" w:themeColor="text1"/>
              </w:rPr>
              <w:t>Version 1.0</w:t>
            </w:r>
          </w:p>
        </w:tc>
        <w:tc>
          <w:tcPr>
            <w:tcW w:w="3387" w:type="dxa"/>
            <w:tcBorders>
              <w:top w:val="nil"/>
              <w:bottom w:val="nil"/>
              <w:right w:val="nil"/>
            </w:tcBorders>
          </w:tcPr>
          <w:p w14:paraId="37B358E2" w14:textId="4600FA17" w:rsidR="001E38FF" w:rsidRPr="00161236" w:rsidRDefault="0068196C" w:rsidP="007C318E">
            <w:pPr>
              <w:rPr>
                <w:b/>
              </w:rPr>
            </w:pPr>
            <w:ins w:id="1" w:author="Microsoft Word" w:date="2025-03-12T10:04:00Z" w16du:dateUtc="2025-03-12T09:04:00Z">
              <w:r w:rsidRPr="3E19E0B2">
                <w:rPr>
                  <w:b/>
                </w:rPr>
                <w:t>Group</w:t>
              </w:r>
              <w:r w:rsidR="001E38FF" w:rsidRPr="3E19E0B2">
                <w:rPr>
                  <w:b/>
                </w:rPr>
                <w:t>:</w:t>
              </w:r>
              <w:r w:rsidR="001F3951" w:rsidRPr="3E19E0B2">
                <w:rPr>
                  <w:b/>
                </w:rPr>
                <w:t xml:space="preserve"> 5</w:t>
              </w:r>
              <w:r w:rsidR="001E38FF" w:rsidRPr="3E19E0B2">
                <w:rPr>
                  <w:b/>
                </w:rPr>
                <w:t xml:space="preserve">  </w:t>
              </w:r>
            </w:ins>
          </w:p>
        </w:tc>
        <w:tc>
          <w:tcPr>
            <w:tcW w:w="376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14:paraId="049F31CB" w14:textId="77777777" w:rsidR="001E38FF" w:rsidRPr="00161236" w:rsidRDefault="001E38FF" w:rsidP="004C7484">
            <w:pPr>
              <w:rPr>
                <w:b/>
              </w:rPr>
            </w:pPr>
          </w:p>
        </w:tc>
      </w:tr>
      <w:tr w:rsidR="004D1AFA" w:rsidRPr="00161236" w14:paraId="6A0BED7E" w14:textId="102E1AE2" w:rsidTr="15AC588C">
        <w:trPr>
          <w:trHeight w:val="284"/>
        </w:trPr>
        <w:tc>
          <w:tcPr>
            <w:tcW w:w="3058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79EE24A2" w14:textId="1AE8C7C6" w:rsidR="004D1AFA" w:rsidRDefault="004D1AFA" w:rsidP="004D1AFA">
            <w:pPr>
              <w:rPr>
                <w:rFonts w:eastAsia="Lucida Sans Unicode" w:cs="Lucida Sans Unicode"/>
                <w:color w:val="000000" w:themeColor="text1"/>
              </w:rPr>
            </w:pPr>
          </w:p>
        </w:tc>
        <w:tc>
          <w:tcPr>
            <w:tcW w:w="3387" w:type="dxa"/>
            <w:tcBorders>
              <w:top w:val="nil"/>
              <w:bottom w:val="nil"/>
              <w:right w:val="single" w:sz="4" w:space="0" w:color="auto"/>
            </w:tcBorders>
          </w:tcPr>
          <w:p w14:paraId="053657D8" w14:textId="633BBFFF" w:rsidR="004D1AFA" w:rsidRDefault="004D1AFA" w:rsidP="004D1AFA">
            <w:pPr>
              <w:rPr>
                <w:rFonts w:eastAsia="Lucida Sans Unicode" w:cs="Lucida Sans Unicode"/>
                <w:color w:val="000000" w:themeColor="text1"/>
              </w:rPr>
            </w:pPr>
            <w:r w:rsidRPr="15AC588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Mo van Elk</w:t>
            </w:r>
          </w:p>
        </w:tc>
        <w:tc>
          <w:tcPr>
            <w:tcW w:w="3761" w:type="dxa"/>
            <w:tcBorders>
              <w:top w:val="nil"/>
              <w:left w:val="single" w:sz="4" w:space="0" w:color="auto"/>
              <w:bottom w:val="nil"/>
              <w:right w:val="single" w:sz="12" w:space="0" w:color="000000" w:themeColor="text1"/>
            </w:tcBorders>
          </w:tcPr>
          <w:p w14:paraId="39B59A4A" w14:textId="06418490" w:rsidR="004D1AFA" w:rsidRDefault="004D1AFA" w:rsidP="004D1AFA">
            <w:pPr>
              <w:rPr>
                <w:rFonts w:eastAsia="Lucida Sans Unicode" w:cs="Lucida Sans Unicode"/>
                <w:color w:val="000000" w:themeColor="text1"/>
              </w:rPr>
            </w:pPr>
            <w:r w:rsidRPr="15AC588C">
              <w:rPr>
                <w:rFonts w:ascii="Calibri" w:eastAsia="Calibri" w:hAnsi="Calibri" w:cs="Calibri"/>
                <w:color w:val="000000" w:themeColor="text1"/>
              </w:rPr>
              <w:t>462818</w:t>
            </w:r>
          </w:p>
        </w:tc>
      </w:tr>
      <w:tr w:rsidR="004D1AFA" w:rsidRPr="00161236" w14:paraId="1A58703F" w14:textId="5B076FF1" w:rsidTr="15AC588C">
        <w:trPr>
          <w:trHeight w:val="284"/>
        </w:trPr>
        <w:tc>
          <w:tcPr>
            <w:tcW w:w="3058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7FCD1A6E" w14:textId="33333472" w:rsidR="004D1AFA" w:rsidRDefault="004D1AFA" w:rsidP="004D1AFA">
            <w:pPr>
              <w:rPr>
                <w:rFonts w:eastAsia="Lucida Sans Unicode" w:cs="Lucida Sans Unicode"/>
                <w:color w:val="000000" w:themeColor="text1"/>
              </w:rPr>
            </w:pPr>
          </w:p>
        </w:tc>
        <w:tc>
          <w:tcPr>
            <w:tcW w:w="3387" w:type="dxa"/>
            <w:tcBorders>
              <w:top w:val="nil"/>
              <w:bottom w:val="nil"/>
              <w:right w:val="single" w:sz="4" w:space="0" w:color="auto"/>
            </w:tcBorders>
          </w:tcPr>
          <w:p w14:paraId="0077E4BC" w14:textId="1A874382" w:rsidR="004D1AFA" w:rsidRDefault="004D1AFA" w:rsidP="004D1AF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5AC588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Konstantin Apostolov</w:t>
            </w:r>
          </w:p>
        </w:tc>
        <w:tc>
          <w:tcPr>
            <w:tcW w:w="3761" w:type="dxa"/>
            <w:tcBorders>
              <w:top w:val="nil"/>
              <w:left w:val="single" w:sz="4" w:space="0" w:color="auto"/>
              <w:bottom w:val="nil"/>
              <w:right w:val="single" w:sz="12" w:space="0" w:color="000000" w:themeColor="text1"/>
            </w:tcBorders>
          </w:tcPr>
          <w:p w14:paraId="5E92FE64" w14:textId="523598BC" w:rsidR="004D1AFA" w:rsidRDefault="004D1AFA" w:rsidP="004D1AFA">
            <w:pPr>
              <w:ind w:left="72"/>
              <w:rPr>
                <w:rFonts w:ascii="Calibri" w:eastAsia="Calibri" w:hAnsi="Calibri" w:cs="Calibri"/>
                <w:color w:val="000000" w:themeColor="text1"/>
              </w:rPr>
            </w:pPr>
            <w:r w:rsidRPr="15AC588C">
              <w:rPr>
                <w:rFonts w:ascii="Calibri" w:eastAsia="Calibri" w:hAnsi="Calibri" w:cs="Calibri"/>
                <w:color w:val="000000" w:themeColor="text1"/>
              </w:rPr>
              <w:t>552608</w:t>
            </w:r>
          </w:p>
        </w:tc>
      </w:tr>
      <w:tr w:rsidR="004D1AFA" w:rsidRPr="00161236" w14:paraId="57D352EF" w14:textId="3D2F9C8D" w:rsidTr="15AC588C">
        <w:trPr>
          <w:trHeight w:val="284"/>
        </w:trPr>
        <w:tc>
          <w:tcPr>
            <w:tcW w:w="3058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1D4B870E" w14:textId="3C65D5AF" w:rsidR="004D1AFA" w:rsidRDefault="004D1AFA" w:rsidP="004D1AFA">
            <w:pPr>
              <w:rPr>
                <w:rFonts w:eastAsia="Lucida Sans Unicode" w:cs="Lucida Sans Unicode"/>
                <w:color w:val="000000" w:themeColor="text1"/>
              </w:rPr>
            </w:pPr>
          </w:p>
        </w:tc>
        <w:tc>
          <w:tcPr>
            <w:tcW w:w="3387" w:type="dxa"/>
            <w:tcBorders>
              <w:top w:val="nil"/>
              <w:bottom w:val="nil"/>
              <w:right w:val="single" w:sz="4" w:space="0" w:color="auto"/>
            </w:tcBorders>
          </w:tcPr>
          <w:p w14:paraId="520E433B" w14:textId="6D313B36" w:rsidR="004D1AFA" w:rsidRDefault="004D1AFA" w:rsidP="004D1AF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5AC588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Jort Bolscher</w:t>
            </w:r>
          </w:p>
        </w:tc>
        <w:tc>
          <w:tcPr>
            <w:tcW w:w="3761" w:type="dxa"/>
            <w:tcBorders>
              <w:top w:val="nil"/>
              <w:left w:val="single" w:sz="4" w:space="0" w:color="auto"/>
              <w:bottom w:val="nil"/>
              <w:right w:val="single" w:sz="12" w:space="0" w:color="000000" w:themeColor="text1"/>
            </w:tcBorders>
          </w:tcPr>
          <w:p w14:paraId="2FAECAEB" w14:textId="14B97B6F" w:rsidR="004D1AFA" w:rsidRDefault="004D1AFA" w:rsidP="004D1AFA">
            <w:pPr>
              <w:ind w:left="72"/>
              <w:rPr>
                <w:rFonts w:ascii="Calibri" w:eastAsia="Calibri" w:hAnsi="Calibri" w:cs="Calibri"/>
                <w:color w:val="000000" w:themeColor="text1"/>
              </w:rPr>
            </w:pPr>
            <w:r w:rsidRPr="15AC588C">
              <w:rPr>
                <w:rFonts w:ascii="Calibri" w:eastAsia="Calibri" w:hAnsi="Calibri" w:cs="Calibri"/>
                <w:color w:val="000000" w:themeColor="text1"/>
              </w:rPr>
              <w:t>556491</w:t>
            </w:r>
          </w:p>
        </w:tc>
      </w:tr>
      <w:tr w:rsidR="004D1AFA" w:rsidRPr="00161236" w14:paraId="59058E0D" w14:textId="7162BB9C" w:rsidTr="15AC588C">
        <w:trPr>
          <w:trHeight w:val="284"/>
        </w:trPr>
        <w:tc>
          <w:tcPr>
            <w:tcW w:w="3058" w:type="dxa"/>
            <w:tcBorders>
              <w:top w:val="nil"/>
              <w:left w:val="single" w:sz="12" w:space="0" w:color="000000" w:themeColor="text1"/>
              <w:bottom w:val="nil"/>
            </w:tcBorders>
          </w:tcPr>
          <w:p w14:paraId="6D3B087D" w14:textId="72808C17" w:rsidR="004D1AFA" w:rsidRDefault="004D1AFA" w:rsidP="004D1AFA">
            <w:pPr>
              <w:rPr>
                <w:rFonts w:eastAsia="Lucida Sans Unicode" w:cs="Lucida Sans Unicode"/>
                <w:color w:val="000000" w:themeColor="text1"/>
              </w:rPr>
            </w:pPr>
          </w:p>
        </w:tc>
        <w:tc>
          <w:tcPr>
            <w:tcW w:w="3387" w:type="dxa"/>
            <w:tcBorders>
              <w:top w:val="nil"/>
              <w:bottom w:val="nil"/>
              <w:right w:val="single" w:sz="4" w:space="0" w:color="auto"/>
            </w:tcBorders>
          </w:tcPr>
          <w:p w14:paraId="25DD47C0" w14:textId="2AC10BB2" w:rsidR="004D1AFA" w:rsidRDefault="004D1AFA" w:rsidP="004D1AF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5AC588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Artur Golovko</w:t>
            </w:r>
          </w:p>
        </w:tc>
        <w:tc>
          <w:tcPr>
            <w:tcW w:w="3761" w:type="dxa"/>
            <w:tcBorders>
              <w:top w:val="nil"/>
              <w:left w:val="single" w:sz="4" w:space="0" w:color="auto"/>
              <w:bottom w:val="nil"/>
              <w:right w:val="single" w:sz="12" w:space="0" w:color="000000" w:themeColor="text1"/>
            </w:tcBorders>
          </w:tcPr>
          <w:p w14:paraId="7ED01D93" w14:textId="4AEA723F" w:rsidR="004D1AFA" w:rsidRDefault="004D1AFA" w:rsidP="004D1AFA">
            <w:pPr>
              <w:ind w:left="72"/>
              <w:rPr>
                <w:rFonts w:ascii="Calibri" w:eastAsia="Calibri" w:hAnsi="Calibri" w:cs="Calibri"/>
                <w:color w:val="000000" w:themeColor="text1"/>
              </w:rPr>
            </w:pPr>
            <w:r w:rsidRPr="15AC588C">
              <w:rPr>
                <w:rFonts w:ascii="Calibri" w:eastAsia="Calibri" w:hAnsi="Calibri" w:cs="Calibri"/>
                <w:color w:val="000000" w:themeColor="text1"/>
              </w:rPr>
              <w:t>547206</w:t>
            </w:r>
          </w:p>
        </w:tc>
      </w:tr>
      <w:tr w:rsidR="004D1AFA" w:rsidRPr="00161236" w14:paraId="1CCF822F" w14:textId="38D69FD3" w:rsidTr="15AC588C">
        <w:trPr>
          <w:trHeight w:val="284"/>
        </w:trPr>
        <w:tc>
          <w:tcPr>
            <w:tcW w:w="3058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</w:tcBorders>
          </w:tcPr>
          <w:p w14:paraId="4ED79D61" w14:textId="3934E271" w:rsidR="004D1AFA" w:rsidRDefault="004D1AFA" w:rsidP="004D1AFA">
            <w:pPr>
              <w:rPr>
                <w:rFonts w:eastAsia="Lucida Sans Unicode" w:cs="Lucida Sans Unicode"/>
                <w:color w:val="000000" w:themeColor="text1"/>
              </w:rPr>
            </w:pPr>
          </w:p>
        </w:tc>
        <w:tc>
          <w:tcPr>
            <w:tcW w:w="3387" w:type="dxa"/>
            <w:tcBorders>
              <w:top w:val="nil"/>
              <w:bottom w:val="single" w:sz="12" w:space="0" w:color="000000" w:themeColor="text1"/>
              <w:right w:val="single" w:sz="4" w:space="0" w:color="auto"/>
            </w:tcBorders>
          </w:tcPr>
          <w:p w14:paraId="69AF4251" w14:textId="4FF27C33" w:rsidR="004D1AFA" w:rsidRPr="004D1AFA" w:rsidRDefault="004D1AFA" w:rsidP="004D1AF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4D1AF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Tom te Lintelo</w:t>
            </w:r>
          </w:p>
        </w:tc>
        <w:tc>
          <w:tcPr>
            <w:tcW w:w="3761" w:type="dxa"/>
            <w:tcBorders>
              <w:top w:val="nil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E4BD7" w14:textId="37F73E0B" w:rsidR="004D1AFA" w:rsidRDefault="004D1AFA" w:rsidP="004D1AFA">
            <w:pPr>
              <w:ind w:left="72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532911</w:t>
            </w:r>
          </w:p>
        </w:tc>
      </w:tr>
    </w:tbl>
    <w:p w14:paraId="4DDBEF00" w14:textId="77777777" w:rsidR="001E38FF" w:rsidRPr="00161236" w:rsidRDefault="001E38FF">
      <w:pPr>
        <w:sectPr w:rsidR="001E38FF" w:rsidRPr="00161236" w:rsidSect="00D008A3">
          <w:footerReference w:type="even" r:id="rId8"/>
          <w:footerReference w:type="default" r:id="rId9"/>
          <w:pgSz w:w="11906" w:h="16838"/>
          <w:pgMar w:top="1134" w:right="851" w:bottom="1134" w:left="851" w:header="708" w:footer="708" w:gutter="0"/>
          <w:cols w:space="708"/>
          <w:titlePg/>
          <w:docGrid w:linePitch="360"/>
        </w:sectPr>
      </w:pPr>
      <w:bookmarkStart w:id="2" w:name="_Toc8095076"/>
    </w:p>
    <w:bookmarkEnd w:id="2"/>
    <w:p w14:paraId="09D94A9D" w14:textId="77777777" w:rsidR="00F96BA0" w:rsidRDefault="00F96BA0" w:rsidP="00F96BA0">
      <w:pPr>
        <w:pStyle w:val="kop1zondernummer"/>
      </w:pPr>
      <w:r>
        <w:lastRenderedPageBreak/>
        <w:t>Abbreviations</w:t>
      </w:r>
    </w:p>
    <w:tbl>
      <w:tblPr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6888"/>
      </w:tblGrid>
      <w:tr w:rsidR="00F96BA0" w:rsidRPr="00167990" w14:paraId="60003D2B" w14:textId="77777777" w:rsidTr="006B09B3">
        <w:tc>
          <w:tcPr>
            <w:tcW w:w="2802" w:type="dxa"/>
          </w:tcPr>
          <w:p w14:paraId="27374343" w14:textId="77777777" w:rsidR="00F96BA0" w:rsidRPr="00F200C3" w:rsidRDefault="00F96BA0" w:rsidP="006B09B3">
            <w:pPr>
              <w:rPr>
                <w:b/>
                <w:sz w:val="18"/>
                <w:szCs w:val="18"/>
              </w:rPr>
            </w:pPr>
            <w:r w:rsidRPr="3E19E0B2">
              <w:rPr>
                <w:b/>
                <w:sz w:val="18"/>
                <w:szCs w:val="18"/>
              </w:rPr>
              <w:t>Abbreviation</w:t>
            </w:r>
          </w:p>
        </w:tc>
        <w:tc>
          <w:tcPr>
            <w:tcW w:w="6888" w:type="dxa"/>
          </w:tcPr>
          <w:p w14:paraId="31FF54C8" w14:textId="77777777" w:rsidR="00F96BA0" w:rsidRPr="00F200C3" w:rsidRDefault="00F96BA0" w:rsidP="006B09B3">
            <w:pPr>
              <w:rPr>
                <w:b/>
                <w:sz w:val="18"/>
                <w:szCs w:val="18"/>
              </w:rPr>
            </w:pPr>
            <w:r w:rsidRPr="3E19E0B2">
              <w:rPr>
                <w:b/>
                <w:sz w:val="18"/>
                <w:szCs w:val="18"/>
              </w:rPr>
              <w:t>Description</w:t>
            </w:r>
          </w:p>
        </w:tc>
      </w:tr>
      <w:tr w:rsidR="00F96BA0" w:rsidRPr="00167990" w14:paraId="17E231B8" w14:textId="77777777" w:rsidTr="006B09B3">
        <w:tc>
          <w:tcPr>
            <w:tcW w:w="2802" w:type="dxa"/>
          </w:tcPr>
          <w:p w14:paraId="442549AA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CD</w:t>
            </w:r>
          </w:p>
        </w:tc>
        <w:tc>
          <w:tcPr>
            <w:tcW w:w="6888" w:type="dxa"/>
          </w:tcPr>
          <w:p w14:paraId="36F76C3A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Concept Design</w:t>
            </w:r>
          </w:p>
        </w:tc>
      </w:tr>
      <w:tr w:rsidR="00F96BA0" w:rsidRPr="00167990" w14:paraId="209D2EFE" w14:textId="77777777" w:rsidTr="006B09B3">
        <w:tc>
          <w:tcPr>
            <w:tcW w:w="2802" w:type="dxa"/>
          </w:tcPr>
          <w:p w14:paraId="53F76D64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FR</w:t>
            </w:r>
          </w:p>
        </w:tc>
        <w:tc>
          <w:tcPr>
            <w:tcW w:w="6888" w:type="dxa"/>
          </w:tcPr>
          <w:p w14:paraId="40103574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Functional Requirement</w:t>
            </w:r>
          </w:p>
        </w:tc>
      </w:tr>
      <w:tr w:rsidR="00F96BA0" w:rsidRPr="00167990" w14:paraId="40D00F10" w14:textId="77777777" w:rsidTr="006B09B3">
        <w:tc>
          <w:tcPr>
            <w:tcW w:w="2802" w:type="dxa"/>
          </w:tcPr>
          <w:p w14:paraId="146E8121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NA</w:t>
            </w:r>
          </w:p>
        </w:tc>
        <w:tc>
          <w:tcPr>
            <w:tcW w:w="6888" w:type="dxa"/>
          </w:tcPr>
          <w:p w14:paraId="2FB93CA7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Not Applicable</w:t>
            </w:r>
          </w:p>
        </w:tc>
      </w:tr>
      <w:tr w:rsidR="00E9075F" w:rsidRPr="00167990" w14:paraId="144A2D6F" w14:textId="77777777" w:rsidTr="006B09B3">
        <w:tc>
          <w:tcPr>
            <w:tcW w:w="2802" w:type="dxa"/>
          </w:tcPr>
          <w:p w14:paraId="28CC4445" w14:textId="77777777" w:rsidR="00E9075F" w:rsidRPr="00F200C3" w:rsidRDefault="00E9075F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SDR</w:t>
            </w:r>
          </w:p>
        </w:tc>
        <w:tc>
          <w:tcPr>
            <w:tcW w:w="6888" w:type="dxa"/>
          </w:tcPr>
          <w:p w14:paraId="0BA30CEA" w14:textId="77777777" w:rsidR="00E9075F" w:rsidRPr="00F200C3" w:rsidRDefault="00E9075F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System Design Requirements</w:t>
            </w:r>
          </w:p>
        </w:tc>
      </w:tr>
      <w:tr w:rsidR="00F96BA0" w:rsidRPr="00167990" w14:paraId="70043B00" w14:textId="77777777" w:rsidTr="006B09B3">
        <w:tc>
          <w:tcPr>
            <w:tcW w:w="2802" w:type="dxa"/>
          </w:tcPr>
          <w:p w14:paraId="1FCDF145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TR</w:t>
            </w:r>
          </w:p>
        </w:tc>
        <w:tc>
          <w:tcPr>
            <w:tcW w:w="6888" w:type="dxa"/>
          </w:tcPr>
          <w:p w14:paraId="682CFE1B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Technical Requirement</w:t>
            </w:r>
          </w:p>
        </w:tc>
      </w:tr>
      <w:tr w:rsidR="00F96BA0" w:rsidRPr="00167990" w14:paraId="3461D779" w14:textId="77777777" w:rsidTr="006B09B3">
        <w:tc>
          <w:tcPr>
            <w:tcW w:w="2802" w:type="dxa"/>
          </w:tcPr>
          <w:p w14:paraId="3CF2D8B6" w14:textId="77777777" w:rsidR="00F96BA0" w:rsidRPr="00F200C3" w:rsidRDefault="00F96BA0" w:rsidP="006B09B3">
            <w:pPr>
              <w:rPr>
                <w:sz w:val="18"/>
                <w:szCs w:val="18"/>
              </w:rPr>
            </w:pPr>
          </w:p>
        </w:tc>
        <w:tc>
          <w:tcPr>
            <w:tcW w:w="6888" w:type="dxa"/>
          </w:tcPr>
          <w:p w14:paraId="0FB78278" w14:textId="77777777" w:rsidR="00F96BA0" w:rsidRPr="00F200C3" w:rsidRDefault="00F96BA0" w:rsidP="006B09B3">
            <w:pPr>
              <w:rPr>
                <w:sz w:val="18"/>
                <w:szCs w:val="18"/>
              </w:rPr>
            </w:pPr>
          </w:p>
        </w:tc>
      </w:tr>
      <w:tr w:rsidR="00E9075F" w:rsidRPr="00167990" w14:paraId="1FC39945" w14:textId="77777777" w:rsidTr="006B09B3">
        <w:tc>
          <w:tcPr>
            <w:tcW w:w="2802" w:type="dxa"/>
          </w:tcPr>
          <w:p w14:paraId="0562CB0E" w14:textId="77777777" w:rsidR="00E9075F" w:rsidRPr="00F200C3" w:rsidRDefault="00E9075F" w:rsidP="006B09B3">
            <w:pPr>
              <w:rPr>
                <w:sz w:val="18"/>
                <w:szCs w:val="18"/>
              </w:rPr>
            </w:pPr>
          </w:p>
        </w:tc>
        <w:tc>
          <w:tcPr>
            <w:tcW w:w="6888" w:type="dxa"/>
          </w:tcPr>
          <w:p w14:paraId="34CE0A41" w14:textId="77777777" w:rsidR="00E9075F" w:rsidRPr="00F200C3" w:rsidRDefault="00E9075F" w:rsidP="006B09B3">
            <w:pPr>
              <w:rPr>
                <w:sz w:val="18"/>
                <w:szCs w:val="18"/>
              </w:rPr>
            </w:pPr>
          </w:p>
        </w:tc>
      </w:tr>
    </w:tbl>
    <w:p w14:paraId="04C7796E" w14:textId="77777777" w:rsidR="00F96BA0" w:rsidRDefault="00F96BA0" w:rsidP="00F96BA0">
      <w:pPr>
        <w:pStyle w:val="kop1zondernummer"/>
        <w:pageBreakBefore w:val="0"/>
      </w:pPr>
      <w:r>
        <w:t>Glossary</w:t>
      </w:r>
    </w:p>
    <w:tbl>
      <w:tblPr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6888"/>
      </w:tblGrid>
      <w:tr w:rsidR="00F96BA0" w:rsidRPr="00167990" w14:paraId="71B366A7" w14:textId="77777777" w:rsidTr="006B09B3">
        <w:tc>
          <w:tcPr>
            <w:tcW w:w="2802" w:type="dxa"/>
          </w:tcPr>
          <w:p w14:paraId="0CEB4B25" w14:textId="77777777" w:rsidR="00F96BA0" w:rsidRPr="00F200C3" w:rsidRDefault="00F96BA0" w:rsidP="006B09B3">
            <w:pPr>
              <w:rPr>
                <w:b/>
                <w:sz w:val="18"/>
                <w:szCs w:val="18"/>
              </w:rPr>
            </w:pPr>
            <w:r w:rsidRPr="3E19E0B2">
              <w:rPr>
                <w:b/>
                <w:sz w:val="18"/>
                <w:szCs w:val="18"/>
              </w:rPr>
              <w:t>Term</w:t>
            </w:r>
          </w:p>
        </w:tc>
        <w:tc>
          <w:tcPr>
            <w:tcW w:w="6888" w:type="dxa"/>
          </w:tcPr>
          <w:p w14:paraId="3DA1D686" w14:textId="77777777" w:rsidR="00F96BA0" w:rsidRPr="00F200C3" w:rsidRDefault="00F96BA0" w:rsidP="006B09B3">
            <w:pPr>
              <w:rPr>
                <w:b/>
                <w:sz w:val="18"/>
                <w:szCs w:val="18"/>
              </w:rPr>
            </w:pPr>
            <w:r w:rsidRPr="3E19E0B2">
              <w:rPr>
                <w:b/>
                <w:sz w:val="18"/>
                <w:szCs w:val="18"/>
              </w:rPr>
              <w:t>Definition</w:t>
            </w:r>
          </w:p>
        </w:tc>
      </w:tr>
      <w:tr w:rsidR="00F96BA0" w:rsidRPr="001F3951" w14:paraId="1E73FECA" w14:textId="77777777" w:rsidTr="006B09B3">
        <w:tc>
          <w:tcPr>
            <w:tcW w:w="2802" w:type="dxa"/>
          </w:tcPr>
          <w:p w14:paraId="2336BAFF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Functional Requirement</w:t>
            </w:r>
          </w:p>
        </w:tc>
        <w:tc>
          <w:tcPr>
            <w:tcW w:w="6888" w:type="dxa"/>
          </w:tcPr>
          <w:p w14:paraId="23FE2C56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Requirement related to the system functions (‘what?’)</w:t>
            </w:r>
          </w:p>
        </w:tc>
      </w:tr>
      <w:tr w:rsidR="00F96BA0" w:rsidRPr="001F3951" w14:paraId="17A3A1BE" w14:textId="77777777" w:rsidTr="006B09B3">
        <w:tc>
          <w:tcPr>
            <w:tcW w:w="2802" w:type="dxa"/>
          </w:tcPr>
          <w:p w14:paraId="481756F0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Technical Requirement</w:t>
            </w:r>
          </w:p>
        </w:tc>
        <w:tc>
          <w:tcPr>
            <w:tcW w:w="6888" w:type="dxa"/>
          </w:tcPr>
          <w:p w14:paraId="7C824F79" w14:textId="77777777" w:rsidR="00F96BA0" w:rsidRPr="00F200C3" w:rsidRDefault="00F96BA0" w:rsidP="006B09B3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Requirement related to the system design (‘How?’)</w:t>
            </w:r>
          </w:p>
        </w:tc>
      </w:tr>
      <w:tr w:rsidR="00F96BA0" w:rsidRPr="001F3951" w14:paraId="62EBF3C5" w14:textId="77777777" w:rsidTr="006B09B3">
        <w:tc>
          <w:tcPr>
            <w:tcW w:w="2802" w:type="dxa"/>
          </w:tcPr>
          <w:p w14:paraId="6D98A12B" w14:textId="77777777" w:rsidR="00F96BA0" w:rsidRPr="00F200C3" w:rsidRDefault="00F96BA0" w:rsidP="006B09B3">
            <w:pPr>
              <w:rPr>
                <w:sz w:val="18"/>
                <w:szCs w:val="18"/>
              </w:rPr>
            </w:pPr>
          </w:p>
        </w:tc>
        <w:tc>
          <w:tcPr>
            <w:tcW w:w="6888" w:type="dxa"/>
          </w:tcPr>
          <w:p w14:paraId="2946DB82" w14:textId="77777777" w:rsidR="00F96BA0" w:rsidRPr="00F200C3" w:rsidRDefault="00F96BA0" w:rsidP="006B09B3">
            <w:pPr>
              <w:rPr>
                <w:sz w:val="18"/>
                <w:szCs w:val="18"/>
              </w:rPr>
            </w:pPr>
          </w:p>
        </w:tc>
      </w:tr>
      <w:tr w:rsidR="00E9075F" w:rsidRPr="001F3951" w14:paraId="5997CC1D" w14:textId="77777777" w:rsidTr="006B09B3">
        <w:tc>
          <w:tcPr>
            <w:tcW w:w="2802" w:type="dxa"/>
          </w:tcPr>
          <w:p w14:paraId="110FFD37" w14:textId="77777777" w:rsidR="00E9075F" w:rsidRPr="00F200C3" w:rsidRDefault="00E9075F" w:rsidP="006B09B3">
            <w:pPr>
              <w:rPr>
                <w:sz w:val="18"/>
                <w:szCs w:val="18"/>
              </w:rPr>
            </w:pPr>
          </w:p>
        </w:tc>
        <w:tc>
          <w:tcPr>
            <w:tcW w:w="6888" w:type="dxa"/>
          </w:tcPr>
          <w:p w14:paraId="6B699379" w14:textId="77777777" w:rsidR="00E9075F" w:rsidRPr="00F200C3" w:rsidRDefault="00E9075F" w:rsidP="006B09B3">
            <w:pPr>
              <w:rPr>
                <w:sz w:val="18"/>
                <w:szCs w:val="18"/>
              </w:rPr>
            </w:pPr>
          </w:p>
        </w:tc>
      </w:tr>
    </w:tbl>
    <w:p w14:paraId="071E4E01" w14:textId="77777777" w:rsidR="00F96BA0" w:rsidRDefault="00F96BA0" w:rsidP="00F96BA0">
      <w:pPr>
        <w:pStyle w:val="kop1zondernummer"/>
        <w:pageBreakBefore w:val="0"/>
      </w:pPr>
      <w:r>
        <w:t>References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88"/>
        <w:gridCol w:w="1783"/>
        <w:gridCol w:w="6677"/>
      </w:tblGrid>
      <w:tr w:rsidR="00F96BA0" w:rsidRPr="00167990" w14:paraId="44912C8E" w14:textId="77777777" w:rsidTr="006B09B3">
        <w:tc>
          <w:tcPr>
            <w:tcW w:w="1188" w:type="dxa"/>
          </w:tcPr>
          <w:p w14:paraId="15F94F2D" w14:textId="77777777" w:rsidR="00F96BA0" w:rsidRPr="00F200C3" w:rsidRDefault="00F96BA0" w:rsidP="006B09B3">
            <w:pPr>
              <w:rPr>
                <w:b/>
                <w:sz w:val="18"/>
                <w:szCs w:val="18"/>
              </w:rPr>
            </w:pPr>
            <w:r w:rsidRPr="3E19E0B2"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783" w:type="dxa"/>
          </w:tcPr>
          <w:p w14:paraId="3822F2F2" w14:textId="77777777" w:rsidR="00F96BA0" w:rsidRPr="00F200C3" w:rsidRDefault="00F96BA0" w:rsidP="006B09B3">
            <w:pPr>
              <w:rPr>
                <w:b/>
                <w:sz w:val="18"/>
                <w:szCs w:val="18"/>
              </w:rPr>
            </w:pPr>
            <w:r w:rsidRPr="3E19E0B2">
              <w:rPr>
                <w:b/>
                <w:sz w:val="18"/>
                <w:szCs w:val="18"/>
              </w:rPr>
              <w:t>Author(s)</w:t>
            </w:r>
          </w:p>
        </w:tc>
        <w:tc>
          <w:tcPr>
            <w:tcW w:w="6677" w:type="dxa"/>
          </w:tcPr>
          <w:p w14:paraId="59AD10AE" w14:textId="77777777" w:rsidR="00F96BA0" w:rsidRPr="00F200C3" w:rsidRDefault="00F96BA0" w:rsidP="006B09B3">
            <w:pPr>
              <w:rPr>
                <w:b/>
                <w:sz w:val="18"/>
                <w:szCs w:val="18"/>
              </w:rPr>
            </w:pPr>
            <w:r w:rsidRPr="3E19E0B2">
              <w:rPr>
                <w:b/>
                <w:sz w:val="18"/>
                <w:szCs w:val="18"/>
              </w:rPr>
              <w:t>Title</w:t>
            </w:r>
          </w:p>
        </w:tc>
      </w:tr>
      <w:tr w:rsidR="00A16370" w:rsidRPr="001F3951" w14:paraId="34D21675" w14:textId="77777777" w:rsidTr="006B09B3">
        <w:tc>
          <w:tcPr>
            <w:tcW w:w="1188" w:type="dxa"/>
          </w:tcPr>
          <w:p w14:paraId="32FCBE6E" w14:textId="77777777" w:rsidR="00A16370" w:rsidRPr="00F200C3" w:rsidRDefault="00A16370" w:rsidP="00A16370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[1]</w:t>
            </w:r>
          </w:p>
        </w:tc>
        <w:tc>
          <w:tcPr>
            <w:tcW w:w="1783" w:type="dxa"/>
          </w:tcPr>
          <w:p w14:paraId="623D03CA" w14:textId="77777777" w:rsidR="00A16370" w:rsidRPr="00F200C3" w:rsidRDefault="00A16370" w:rsidP="00A16370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J.W. van Dijk</w:t>
            </w:r>
          </w:p>
        </w:tc>
        <w:tc>
          <w:tcPr>
            <w:tcW w:w="6677" w:type="dxa"/>
          </w:tcPr>
          <w:p w14:paraId="00A6B0BA" w14:textId="77777777" w:rsidR="00A16370" w:rsidRPr="00F200C3" w:rsidRDefault="00A16370" w:rsidP="00A16370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Project Based and Methodological Design: A Practical Approach</w:t>
            </w:r>
          </w:p>
        </w:tc>
      </w:tr>
      <w:tr w:rsidR="00A16370" w:rsidRPr="003C0DC6" w14:paraId="4CA53300" w14:textId="77777777" w:rsidTr="006B09B3">
        <w:tc>
          <w:tcPr>
            <w:tcW w:w="1188" w:type="dxa"/>
          </w:tcPr>
          <w:p w14:paraId="23E9DDE1" w14:textId="77777777" w:rsidR="00A16370" w:rsidRPr="00F200C3" w:rsidRDefault="00A16370" w:rsidP="00A16370">
            <w:pPr>
              <w:rPr>
                <w:sz w:val="18"/>
                <w:szCs w:val="18"/>
              </w:rPr>
            </w:pPr>
            <w:r w:rsidRPr="3E19E0B2">
              <w:rPr>
                <w:sz w:val="18"/>
                <w:szCs w:val="18"/>
              </w:rPr>
              <w:t>[2]</w:t>
            </w:r>
          </w:p>
        </w:tc>
        <w:tc>
          <w:tcPr>
            <w:tcW w:w="1783" w:type="dxa"/>
          </w:tcPr>
          <w:p w14:paraId="3FE9F23F" w14:textId="77777777" w:rsidR="00A16370" w:rsidRPr="00F200C3" w:rsidRDefault="00A16370" w:rsidP="00A16370">
            <w:pPr>
              <w:rPr>
                <w:sz w:val="18"/>
                <w:szCs w:val="18"/>
              </w:rPr>
            </w:pPr>
          </w:p>
        </w:tc>
        <w:tc>
          <w:tcPr>
            <w:tcW w:w="6677" w:type="dxa"/>
          </w:tcPr>
          <w:p w14:paraId="1F72F646" w14:textId="77777777" w:rsidR="00A16370" w:rsidRPr="00F200C3" w:rsidRDefault="00A16370" w:rsidP="00A16370">
            <w:pPr>
              <w:rPr>
                <w:sz w:val="18"/>
                <w:szCs w:val="18"/>
              </w:rPr>
            </w:pPr>
          </w:p>
        </w:tc>
      </w:tr>
      <w:tr w:rsidR="00A16370" w:rsidRPr="003C0DC6" w14:paraId="08CE6F91" w14:textId="77777777" w:rsidTr="006B09B3">
        <w:tc>
          <w:tcPr>
            <w:tcW w:w="1188" w:type="dxa"/>
          </w:tcPr>
          <w:p w14:paraId="61CDCEAD" w14:textId="77777777" w:rsidR="00A16370" w:rsidRPr="00F200C3" w:rsidRDefault="00A16370" w:rsidP="00A16370">
            <w:pPr>
              <w:rPr>
                <w:sz w:val="18"/>
                <w:szCs w:val="18"/>
              </w:rPr>
            </w:pPr>
          </w:p>
        </w:tc>
        <w:tc>
          <w:tcPr>
            <w:tcW w:w="1783" w:type="dxa"/>
          </w:tcPr>
          <w:p w14:paraId="6BB9E253" w14:textId="77777777" w:rsidR="00A16370" w:rsidRPr="00F200C3" w:rsidRDefault="00A16370" w:rsidP="00A16370">
            <w:pPr>
              <w:rPr>
                <w:sz w:val="18"/>
                <w:szCs w:val="18"/>
              </w:rPr>
            </w:pPr>
          </w:p>
        </w:tc>
        <w:tc>
          <w:tcPr>
            <w:tcW w:w="6677" w:type="dxa"/>
          </w:tcPr>
          <w:p w14:paraId="23DE523C" w14:textId="77777777" w:rsidR="00A16370" w:rsidRPr="00F200C3" w:rsidRDefault="00A16370" w:rsidP="00A16370">
            <w:pPr>
              <w:rPr>
                <w:sz w:val="18"/>
                <w:szCs w:val="18"/>
              </w:rPr>
            </w:pPr>
          </w:p>
        </w:tc>
      </w:tr>
    </w:tbl>
    <w:p w14:paraId="52E56223" w14:textId="30798492" w:rsidR="001E38FF" w:rsidRPr="00161236" w:rsidRDefault="001E38FF">
      <w:pPr>
        <w:pStyle w:val="TOC2"/>
        <w:tabs>
          <w:tab w:val="left" w:pos="900"/>
        </w:tabs>
      </w:pPr>
    </w:p>
    <w:p w14:paraId="07547A01" w14:textId="546C2F4C" w:rsidR="00D0691B" w:rsidRDefault="00D0691B">
      <w:r>
        <w:br w:type="page"/>
      </w:r>
    </w:p>
    <w:p w14:paraId="1FA34CAD" w14:textId="5A3EB876" w:rsidR="00D0691B" w:rsidRDefault="00D0691B" w:rsidP="00D0691B">
      <w:pPr>
        <w:pStyle w:val="kop1zondernummer"/>
        <w:spacing w:after="0"/>
      </w:pPr>
      <w:r>
        <w:lastRenderedPageBreak/>
        <w:t>Table of contents Functional D</w:t>
      </w:r>
      <w:r w:rsidRPr="00161236">
        <w:t>esign document</w:t>
      </w:r>
    </w:p>
    <w:sdt>
      <w:sdtPr>
        <w:rPr>
          <w:rFonts w:ascii="Lucida Sans Unicode" w:eastAsia="Times New Roman" w:hAnsi="Lucida Sans Unicode" w:cs="Times New Roman"/>
          <w:color w:val="auto"/>
          <w:sz w:val="20"/>
          <w:szCs w:val="20"/>
          <w:lang w:eastAsia="nl-NL"/>
        </w:rPr>
        <w:id w:val="1282845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7644C8" w14:textId="599AE477" w:rsidR="00D0691B" w:rsidRDefault="00D0691B">
          <w:pPr>
            <w:pStyle w:val="TOCHeading"/>
          </w:pPr>
          <w:r>
            <w:t>Contents</w:t>
          </w:r>
        </w:p>
        <w:p w14:paraId="0ABD8C60" w14:textId="6337DFE1" w:rsidR="00D0691B" w:rsidRDefault="00D069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78779" w:history="1">
            <w:r w:rsidRPr="00971AD9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_Toc193278779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BEF666" w14:textId="0C732B18" w:rsidR="00D0691B" w:rsidRDefault="00D0691B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80" w:history="1">
            <w:r w:rsidRPr="00971AD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Introduction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7162" w14:textId="1C2C3F69" w:rsidR="00D0691B" w:rsidRDefault="00D0691B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81" w:history="1">
            <w:r w:rsidRPr="00971AD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Overview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9DA1" w14:textId="6B05D916" w:rsidR="00D0691B" w:rsidRDefault="00D0691B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82" w:history="1">
            <w:r w:rsidRPr="00971AD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324E" w14:textId="5BA15DBE" w:rsidR="00D0691B" w:rsidRDefault="00D0691B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83" w:history="1">
            <w:r w:rsidRPr="00971AD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CE40" w14:textId="03CFE321" w:rsidR="00D0691B" w:rsidRDefault="00D0691B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84" w:history="1">
            <w:r w:rsidRPr="00971AD9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4703" w14:textId="0C3ECBD9" w:rsidR="00D0691B" w:rsidRDefault="00D069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85" w:history="1">
            <w:r w:rsidRPr="00971AD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</w:rPr>
              <w:t>Analysis of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_Toc193278785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B112F28" w14:textId="76927C97" w:rsidR="00D0691B" w:rsidRDefault="00D069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86" w:history="1">
            <w:r w:rsidRPr="00971AD9">
              <w:rPr>
                <w:rStyle w:val="Hyperlink"/>
                <w:noProof/>
              </w:rPr>
              <w:t>2.1 Functional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EF1E" w14:textId="3CB2CA1B" w:rsidR="00D0691B" w:rsidRDefault="00D0691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87" w:history="1">
            <w:r w:rsidRPr="00971AD9">
              <w:rPr>
                <w:rStyle w:val="Hyperlink"/>
                <w:noProof/>
              </w:rPr>
              <w:t>2.2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26B7" w14:textId="4EAE651D" w:rsidR="00D0691B" w:rsidRDefault="00D069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88" w:history="1">
            <w:r w:rsidRPr="00971AD9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</w:rPr>
              <w:t>Concept Principles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_Toc193278788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0E2BFF" w14:textId="3545E9E2" w:rsidR="00D0691B" w:rsidRDefault="00D0691B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89" w:history="1">
            <w:r w:rsidRPr="00971AD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Description of alternative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B6AC" w14:textId="214A972D" w:rsidR="00D0691B" w:rsidRDefault="00D0691B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90" w:history="1">
            <w:r w:rsidRPr="00971AD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Comparison of concept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A094" w14:textId="3C0C04E5" w:rsidR="00D0691B" w:rsidRDefault="00D0691B">
          <w:pPr>
            <w:pStyle w:val="TOC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91" w:history="1">
            <w:r w:rsidRPr="00971AD9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Comparison parameter 1: Fall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1B2B" w14:textId="0CFE81D6" w:rsidR="00D0691B" w:rsidRDefault="00D0691B">
          <w:pPr>
            <w:pStyle w:val="TOC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92" w:history="1">
            <w:r w:rsidRPr="00971AD9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Comparison parameter 2: Heartbeat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0C74" w14:textId="33D14C28" w:rsidR="00D0691B" w:rsidRDefault="00D0691B">
          <w:pPr>
            <w:pStyle w:val="TOC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93" w:history="1">
            <w:r w:rsidRPr="00971AD9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Comparison parameter 3: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6ABA" w14:textId="46D989DD" w:rsidR="00D0691B" w:rsidRDefault="00D0691B">
          <w:pPr>
            <w:pStyle w:val="TOC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94" w:history="1">
            <w:r w:rsidRPr="00971AD9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Comparison parameter 4: Power 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17F9" w14:textId="07FA86FB" w:rsidR="00D0691B" w:rsidRDefault="00D0691B">
          <w:pPr>
            <w:pStyle w:val="TOC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95" w:history="1">
            <w:r w:rsidRPr="00971AD9">
              <w:rPr>
                <w:rStyle w:val="Hyperlink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Comparison parameter 5: Medication 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59FC" w14:textId="0E260370" w:rsidR="00D0691B" w:rsidRDefault="00D0691B">
          <w:pPr>
            <w:pStyle w:val="TOC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96" w:history="1">
            <w:r w:rsidRPr="00971AD9">
              <w:rPr>
                <w:rStyle w:val="Hyperlink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Comparison parameter 6: emergency 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81108" w14:textId="360E4830" w:rsidR="00D0691B" w:rsidRDefault="00D0691B">
          <w:pPr>
            <w:pStyle w:val="TOC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97" w:history="1">
            <w:r w:rsidRPr="00971AD9">
              <w:rPr>
                <w:rStyle w:val="Hyperlink"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Comparison parameter 7: 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3CBD" w14:textId="74087034" w:rsidR="00D0691B" w:rsidRDefault="00D0691B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98" w:history="1">
            <w:r w:rsidRPr="00971AD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Choice of most promising concept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20E3" w14:textId="74E6295E" w:rsidR="00D0691B" w:rsidRDefault="00D069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799" w:history="1">
            <w:r w:rsidRPr="00971AD9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</w:rPr>
              <w:t>Functional design Elaborations.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_Toc193278799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F77729D" w14:textId="625A8A8E" w:rsidR="00D0691B" w:rsidRDefault="00D0691B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800" w:history="1">
            <w:r w:rsidRPr="00971AD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Overview of functional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DC30" w14:textId="42F8D37F" w:rsidR="00D0691B" w:rsidRDefault="00D0691B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801" w:history="1">
            <w:r w:rsidRPr="00971AD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Elaboration of functional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C72D" w14:textId="32714F45" w:rsidR="00D0691B" w:rsidRDefault="00D0691B">
          <w:pPr>
            <w:pStyle w:val="TOC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802" w:history="1">
            <w:r w:rsidRPr="00971AD9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C37E" w14:textId="4EF4A585" w:rsidR="00D0691B" w:rsidRDefault="00D0691B">
          <w:pPr>
            <w:pStyle w:val="TOC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803" w:history="1">
            <w:r w:rsidRPr="00971AD9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Electronic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90D0" w14:textId="34A40DBB" w:rsidR="00D0691B" w:rsidRDefault="00D0691B">
          <w:pPr>
            <w:pStyle w:val="TOC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804" w:history="1">
            <w:r w:rsidRPr="00971AD9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65D1" w14:textId="4645538E" w:rsidR="00D0691B" w:rsidRDefault="00D0691B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805" w:history="1">
            <w:r w:rsidRPr="00971AD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  <w:noProof/>
              </w:rPr>
              <w:t>Functional design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A5C4" w14:textId="1D760096" w:rsidR="00D0691B" w:rsidRDefault="00D069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806" w:history="1">
            <w:r w:rsidRPr="00971AD9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val="nl-NL"/>
                <w14:ligatures w14:val="standardContextual"/>
              </w:rPr>
              <w:tab/>
            </w:r>
            <w:r w:rsidRPr="00971AD9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_Toc193278806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62A3BCC" w14:textId="1A02E09E" w:rsidR="00D0691B" w:rsidRDefault="00D069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nl-NL"/>
              <w14:ligatures w14:val="standardContextual"/>
            </w:rPr>
          </w:pPr>
          <w:hyperlink w:anchor="_Toc193278807" w:history="1">
            <w:r w:rsidRPr="00971AD9">
              <w:rPr>
                <w:rStyle w:val="Hyperlink"/>
              </w:rPr>
              <w:t>Appendix A: Calculation of something difficult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_Toc193278807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7399FD3" w14:textId="4D44FB04" w:rsidR="00D0691B" w:rsidRDefault="00D0691B">
          <w:r>
            <w:rPr>
              <w:b/>
              <w:bCs/>
              <w:noProof/>
            </w:rPr>
            <w:fldChar w:fldCharType="end"/>
          </w:r>
        </w:p>
      </w:sdtContent>
    </w:sdt>
    <w:p w14:paraId="555F5C79" w14:textId="77777777" w:rsidR="001E38FF" w:rsidRPr="00161236" w:rsidRDefault="001E38FF"/>
    <w:p w14:paraId="5043CB0F" w14:textId="77777777" w:rsidR="001E38FF" w:rsidRPr="00161236" w:rsidRDefault="001E38FF">
      <w:pPr>
        <w:pStyle w:val="CommentText"/>
      </w:pPr>
    </w:p>
    <w:p w14:paraId="07459315" w14:textId="77777777" w:rsidR="001E38FF" w:rsidRPr="00161236" w:rsidRDefault="001E38FF">
      <w:pPr>
        <w:pStyle w:val="CommentText"/>
      </w:pPr>
    </w:p>
    <w:p w14:paraId="3E7A9F1C" w14:textId="77777777" w:rsidR="001E38FF" w:rsidRPr="00161236" w:rsidRDefault="001E38FF" w:rsidP="00AE3775">
      <w:pPr>
        <w:pStyle w:val="Heading1"/>
      </w:pPr>
      <w:bookmarkStart w:id="3" w:name="_Toc192500480"/>
      <w:bookmarkStart w:id="4" w:name="_Toc193278779"/>
      <w:r w:rsidRPr="00161236">
        <w:lastRenderedPageBreak/>
        <w:t>Introduction</w:t>
      </w:r>
      <w:bookmarkEnd w:id="3"/>
      <w:bookmarkEnd w:id="4"/>
    </w:p>
    <w:p w14:paraId="1355899E" w14:textId="77777777" w:rsidR="00ED73FF" w:rsidRPr="00E50DC8" w:rsidRDefault="00ED73FF" w:rsidP="00ED73FF">
      <w:pPr>
        <w:pStyle w:val="Heading2"/>
      </w:pPr>
      <w:bookmarkStart w:id="5" w:name="_Toc191568449"/>
      <w:bookmarkStart w:id="6" w:name="_Toc192500481"/>
      <w:bookmarkStart w:id="7" w:name="_Toc193278780"/>
      <w:r w:rsidRPr="00D81151">
        <w:t>Introduction</w:t>
      </w:r>
      <w:r w:rsidRPr="00E50DC8">
        <w:t xml:space="preserve"> to project</w:t>
      </w:r>
      <w:bookmarkEnd w:id="5"/>
      <w:bookmarkEnd w:id="6"/>
      <w:bookmarkEnd w:id="7"/>
    </w:p>
    <w:p w14:paraId="2DC29EFA" w14:textId="6CCF6692" w:rsidR="00ED73FF" w:rsidRDefault="7B60C5CE" w:rsidP="3BFD6BA2">
      <w:pPr>
        <w:rPr>
          <w:sz w:val="18"/>
          <w:szCs w:val="18"/>
        </w:rPr>
      </w:pPr>
      <w:r w:rsidRPr="3E19E0B2">
        <w:rPr>
          <w:sz w:val="18"/>
          <w:szCs w:val="18"/>
        </w:rPr>
        <w:t>Th</w:t>
      </w:r>
      <w:r w:rsidR="00135270" w:rsidRPr="3E19E0B2">
        <w:rPr>
          <w:sz w:val="18"/>
          <w:szCs w:val="18"/>
        </w:rPr>
        <w:t xml:space="preserve">is </w:t>
      </w:r>
      <w:r w:rsidRPr="3E19E0B2">
        <w:rPr>
          <w:sz w:val="18"/>
          <w:szCs w:val="18"/>
        </w:rPr>
        <w:t xml:space="preserve">project focuses on developing a smart healthcare device that monitors heart rate, fall detection, provides emergency alerts on falling and medication reminders. The device functions </w:t>
      </w:r>
      <w:r w:rsidR="611488AE" w:rsidRPr="3E19E0B2">
        <w:rPr>
          <w:sz w:val="18"/>
          <w:szCs w:val="18"/>
        </w:rPr>
        <w:t xml:space="preserve">as a wearable watch that ensures patient safety through real-time monitoring and communication with caregivers in the given moment through </w:t>
      </w:r>
      <w:r w:rsidR="26D608AB" w:rsidRPr="3E19E0B2">
        <w:rPr>
          <w:sz w:val="18"/>
          <w:szCs w:val="18"/>
        </w:rPr>
        <w:t xml:space="preserve">desktop application </w:t>
      </w:r>
      <w:r w:rsidR="611488AE" w:rsidRPr="3E19E0B2">
        <w:rPr>
          <w:sz w:val="18"/>
          <w:szCs w:val="18"/>
        </w:rPr>
        <w:t>and</w:t>
      </w:r>
      <w:r w:rsidR="6C86C375" w:rsidRPr="3E19E0B2">
        <w:rPr>
          <w:sz w:val="18"/>
          <w:szCs w:val="18"/>
        </w:rPr>
        <w:t xml:space="preserve"> web application</w:t>
      </w:r>
      <w:r w:rsidR="13B2693A" w:rsidRPr="3E19E0B2">
        <w:rPr>
          <w:sz w:val="18"/>
          <w:szCs w:val="18"/>
        </w:rPr>
        <w:t>.</w:t>
      </w:r>
      <w:r w:rsidR="005258FE" w:rsidRPr="3E19E0B2">
        <w:rPr>
          <w:sz w:val="18"/>
          <w:szCs w:val="18"/>
        </w:rPr>
        <w:t xml:space="preserve"> The </w:t>
      </w:r>
      <w:r w:rsidR="009F779C" w:rsidRPr="3E19E0B2">
        <w:rPr>
          <w:sz w:val="18"/>
          <w:szCs w:val="18"/>
        </w:rPr>
        <w:t xml:space="preserve">user gets audbile alerts </w:t>
      </w:r>
      <w:r w:rsidR="00C222EB" w:rsidRPr="3E19E0B2">
        <w:rPr>
          <w:sz w:val="18"/>
          <w:szCs w:val="18"/>
        </w:rPr>
        <w:t>if it is time to take in their medication</w:t>
      </w:r>
      <w:r w:rsidR="00B92F7C" w:rsidRPr="3E19E0B2">
        <w:rPr>
          <w:sz w:val="18"/>
          <w:szCs w:val="18"/>
        </w:rPr>
        <w:t xml:space="preserve"> and can see their own heartbeat on a display.</w:t>
      </w:r>
    </w:p>
    <w:p w14:paraId="44E871BC" w14:textId="2974A0BD" w:rsidR="008D2FE3" w:rsidRDefault="008D2FE3" w:rsidP="008D2FE3">
      <w:pPr>
        <w:rPr>
          <w:sz w:val="18"/>
          <w:szCs w:val="18"/>
        </w:rPr>
      </w:pPr>
    </w:p>
    <w:p w14:paraId="5DB886B7" w14:textId="62FDC28C" w:rsidR="00ED73FF" w:rsidRPr="00E50DC8" w:rsidRDefault="00ED73FF" w:rsidP="00ED73FF">
      <w:pPr>
        <w:pStyle w:val="Heading2"/>
      </w:pPr>
      <w:bookmarkStart w:id="8" w:name="_Toc193278781"/>
      <w:r w:rsidRPr="00E50DC8">
        <w:t xml:space="preserve">Overview of </w:t>
      </w:r>
      <w:r w:rsidRPr="005D7AC4">
        <w:t>document</w:t>
      </w:r>
      <w:bookmarkEnd w:id="8"/>
    </w:p>
    <w:p w14:paraId="7C905D5A" w14:textId="6BA5F24A" w:rsidR="19EE605C" w:rsidRDefault="19EE605C" w:rsidP="585D9CDB">
      <w:pPr>
        <w:spacing w:before="240" w:after="240"/>
      </w:pPr>
      <w:r>
        <w:t>This</w:t>
      </w:r>
      <w:r w:rsidR="21EB1EAF">
        <w:t xml:space="preserve"> </w:t>
      </w:r>
      <w:r w:rsidR="21EB1EAF" w:rsidRPr="3E19E0B2">
        <w:rPr>
          <w:b/>
        </w:rPr>
        <w:t>Functional Design Document (FD)</w:t>
      </w:r>
      <w:r>
        <w:t xml:space="preserve"> </w:t>
      </w:r>
      <w:r w:rsidR="1ABA4344" w:rsidRPr="3E19E0B2">
        <w:rPr>
          <w:rFonts w:eastAsia="Lucida Sans Unicode" w:cs="Lucida Sans Unicode"/>
        </w:rPr>
        <w:t>provides a detailed breakdown of the system’s design, ensuring that all functional requirements are met. It defines the electronic, software, and</w:t>
      </w:r>
      <w:r w:rsidR="1ABA4344" w:rsidRPr="3E19E0B2">
        <w:rPr>
          <w:rFonts w:eastAsia="Lucida Sans Unicode" w:cs="Lucida Sans Unicode"/>
          <w:b/>
        </w:rPr>
        <w:t xml:space="preserve"> </w:t>
      </w:r>
      <w:r w:rsidR="1ABA4344" w:rsidRPr="3E19E0B2">
        <w:rPr>
          <w:rFonts w:eastAsia="Lucida Sans Unicode" w:cs="Lucida Sans Unicode"/>
        </w:rPr>
        <w:t>necessary for the development of the system. The document also explains integration strategies, and compliance requirements to ensure the system meets industry standards.</w:t>
      </w:r>
    </w:p>
    <w:p w14:paraId="09D65E03" w14:textId="253BB282" w:rsidR="78931D00" w:rsidRDefault="78931D00" w:rsidP="00DE39D3">
      <w:pPr>
        <w:pStyle w:val="Heading2"/>
        <w:spacing w:after="0"/>
      </w:pPr>
      <w:bookmarkStart w:id="9" w:name="_Toc193278782"/>
      <w:r>
        <w:t>Objectives</w:t>
      </w:r>
      <w:bookmarkEnd w:id="9"/>
    </w:p>
    <w:p w14:paraId="2F70CB42" w14:textId="5B1F84B3" w:rsidR="15AC588C" w:rsidRDefault="15AC588C" w:rsidP="15AC588C"/>
    <w:p w14:paraId="08E5AFC2" w14:textId="3F8BBA4B" w:rsidR="78931D00" w:rsidRPr="009A6849" w:rsidRDefault="78931D00" w:rsidP="15AC588C">
      <w:r>
        <w:t xml:space="preserve">The primary </w:t>
      </w:r>
      <w:r w:rsidR="00B92F7C">
        <w:t>objective</w:t>
      </w:r>
      <w:r>
        <w:t xml:space="preserve"> of </w:t>
      </w:r>
      <w:r w:rsidR="00B92F7C">
        <w:t>the</w:t>
      </w:r>
      <w:r>
        <w:t xml:space="preserve"> project are:</w:t>
      </w:r>
    </w:p>
    <w:p w14:paraId="41372F0B" w14:textId="3DF41374" w:rsidR="78931D00" w:rsidRDefault="78931D00" w:rsidP="00D44EC0">
      <w:pPr>
        <w:pStyle w:val="ListParagraph"/>
        <w:numPr>
          <w:ilvl w:val="0"/>
          <w:numId w:val="6"/>
        </w:numPr>
      </w:pPr>
      <w:r>
        <w:t>To design a wearable device capable of real-time heart rate monitoring.</w:t>
      </w:r>
    </w:p>
    <w:p w14:paraId="6EB2BC56" w14:textId="123FEE9C" w:rsidR="78931D00" w:rsidRDefault="78931D00" w:rsidP="00D44EC0">
      <w:pPr>
        <w:pStyle w:val="ListParagraph"/>
        <w:numPr>
          <w:ilvl w:val="0"/>
          <w:numId w:val="6"/>
        </w:numPr>
      </w:pPr>
      <w:r>
        <w:t>To implement an emergency alert system that can notify caregivers or emergency services.</w:t>
      </w:r>
    </w:p>
    <w:p w14:paraId="0C50039C" w14:textId="4DB2CE9F" w:rsidR="78931D00" w:rsidRDefault="78931D00" w:rsidP="00D44EC0">
      <w:pPr>
        <w:pStyle w:val="ListParagraph"/>
        <w:numPr>
          <w:ilvl w:val="0"/>
          <w:numId w:val="6"/>
        </w:numPr>
      </w:pPr>
      <w:r>
        <w:t>To ensure seamless integration with a windows application and web application for monitoring.</w:t>
      </w:r>
    </w:p>
    <w:p w14:paraId="62B35084" w14:textId="09DF6C1B" w:rsidR="78931D00" w:rsidRDefault="78931D00" w:rsidP="00D44EC0">
      <w:pPr>
        <w:pStyle w:val="ListParagraph"/>
        <w:numPr>
          <w:ilvl w:val="0"/>
          <w:numId w:val="6"/>
        </w:numPr>
      </w:pPr>
      <w:r>
        <w:t>To give notification for medicine intake during the needed times.</w:t>
      </w:r>
    </w:p>
    <w:p w14:paraId="15C016D9" w14:textId="3B3D9A12" w:rsidR="78931D00" w:rsidRDefault="78931D00" w:rsidP="00D44EC0">
      <w:pPr>
        <w:pStyle w:val="ListParagraph"/>
        <w:numPr>
          <w:ilvl w:val="0"/>
          <w:numId w:val="6"/>
        </w:numPr>
      </w:pPr>
      <w:r>
        <w:t>To develop a great and scalable infrastructure for data handling and getting real time data.</w:t>
      </w:r>
    </w:p>
    <w:p w14:paraId="7F53C9BC" w14:textId="5FB3158F" w:rsidR="78931D00" w:rsidRDefault="78931D00" w:rsidP="15AC588C">
      <w:pPr>
        <w:pStyle w:val="Heading2"/>
      </w:pPr>
      <w:bookmarkStart w:id="10" w:name="_Toc193278783"/>
      <w:r>
        <w:t>Scope and Limitations</w:t>
      </w:r>
      <w:bookmarkEnd w:id="10"/>
    </w:p>
    <w:p w14:paraId="6B124439" w14:textId="563B890F" w:rsidR="6558B70B" w:rsidRDefault="43908C3A" w:rsidP="6D5B3609">
      <w:pPr>
        <w:rPr>
          <w:b/>
          <w:bCs/>
          <w:sz w:val="24"/>
        </w:rPr>
      </w:pPr>
      <w:r w:rsidRPr="6D5B3609">
        <w:rPr>
          <w:b/>
          <w:sz w:val="24"/>
        </w:rPr>
        <w:t>Scope</w:t>
      </w:r>
    </w:p>
    <w:p w14:paraId="6006DA27" w14:textId="5B279D5B" w:rsidR="6558B70B" w:rsidRDefault="6558B70B" w:rsidP="6D5B3609">
      <w:r>
        <w:t xml:space="preserve">    The scope is mostly things to be accessible</w:t>
      </w:r>
      <w:r w:rsidR="43908C3A">
        <w:t xml:space="preserve"> and </w:t>
      </w:r>
      <w:r>
        <w:t>where they are going to be accessible.</w:t>
      </w:r>
    </w:p>
    <w:p w14:paraId="557E2725" w14:textId="0A467B47" w:rsidR="6558B70B" w:rsidRDefault="6558B70B" w:rsidP="00D44EC0">
      <w:pPr>
        <w:pStyle w:val="ListParagraph"/>
        <w:numPr>
          <w:ilvl w:val="0"/>
          <w:numId w:val="5"/>
        </w:numPr>
      </w:pPr>
      <w:r>
        <w:t>Implementation of windows applications and web-based user interfaces.</w:t>
      </w:r>
    </w:p>
    <w:p w14:paraId="54CE8F67" w14:textId="5C2CD020" w:rsidR="6558B70B" w:rsidRDefault="6558B70B" w:rsidP="00D44EC0">
      <w:pPr>
        <w:pStyle w:val="ListParagraph"/>
        <w:numPr>
          <w:ilvl w:val="0"/>
          <w:numId w:val="3"/>
        </w:numPr>
      </w:pPr>
      <w:r>
        <w:t>Cloud-based storage(e.g. Azure cloud services).</w:t>
      </w:r>
    </w:p>
    <w:p w14:paraId="233DD432" w14:textId="16D4A18D" w:rsidR="6558B70B" w:rsidRDefault="6558B70B" w:rsidP="00D44EC0">
      <w:pPr>
        <w:pStyle w:val="ListParagraph"/>
        <w:numPr>
          <w:ilvl w:val="0"/>
          <w:numId w:val="3"/>
        </w:numPr>
      </w:pPr>
      <w:r>
        <w:t xml:space="preserve">Integration of </w:t>
      </w:r>
      <w:r w:rsidRPr="3E19E0B2">
        <w:rPr>
          <w:b/>
        </w:rPr>
        <w:t>wireless connectivity</w:t>
      </w:r>
      <w:r>
        <w:t xml:space="preserve"> for real-time synchronization.</w:t>
      </w:r>
    </w:p>
    <w:p w14:paraId="4D76F253" w14:textId="7DBC8F0A" w:rsidR="6558B70B" w:rsidRDefault="6558B70B" w:rsidP="00D44EC0">
      <w:pPr>
        <w:pStyle w:val="ListParagraph"/>
        <w:numPr>
          <w:ilvl w:val="0"/>
          <w:numId w:val="3"/>
        </w:numPr>
      </w:pPr>
      <w:r>
        <w:t>Implementation of fall detection algorithms (or some way to minimize falls positives) for emergency scenarios.</w:t>
      </w:r>
    </w:p>
    <w:p w14:paraId="5CA659D6" w14:textId="2901CD3F" w:rsidR="6D5B3609" w:rsidRDefault="6D5B3609" w:rsidP="6D5B3609"/>
    <w:p w14:paraId="6ABF19C6" w14:textId="7260F6F4" w:rsidR="6D5B3609" w:rsidRDefault="6D5B3609" w:rsidP="6D5B3609"/>
    <w:p w14:paraId="1E26FA8C" w14:textId="4B6D83F6" w:rsidR="6558B70B" w:rsidRDefault="43908C3A" w:rsidP="6D5B3609">
      <w:pPr>
        <w:rPr>
          <w:b/>
          <w:sz w:val="24"/>
          <w:szCs w:val="24"/>
        </w:rPr>
      </w:pPr>
      <w:r w:rsidRPr="3E19E0B2">
        <w:rPr>
          <w:b/>
          <w:sz w:val="24"/>
          <w:szCs w:val="24"/>
        </w:rPr>
        <w:t>Limitations</w:t>
      </w:r>
    </w:p>
    <w:p w14:paraId="1093C8B8" w14:textId="0A992F0D" w:rsidR="6D5B3609" w:rsidRDefault="6D5B3609" w:rsidP="6D5B3609">
      <w:pPr>
        <w:rPr>
          <w:b/>
          <w:sz w:val="24"/>
          <w:szCs w:val="24"/>
        </w:rPr>
      </w:pPr>
    </w:p>
    <w:p w14:paraId="37E35C92" w14:textId="0C5481FC" w:rsidR="6558B70B" w:rsidRDefault="6558B70B" w:rsidP="6D5B3609">
      <w:r>
        <w:t xml:space="preserve">The </w:t>
      </w:r>
      <w:r w:rsidRPr="3E19E0B2">
        <w:rPr>
          <w:b/>
        </w:rPr>
        <w:t xml:space="preserve">limitations </w:t>
      </w:r>
      <w:r>
        <w:t>of this system include:</w:t>
      </w:r>
    </w:p>
    <w:p w14:paraId="2C8E379E" w14:textId="4492E543" w:rsidR="6558B70B" w:rsidRDefault="6558B70B" w:rsidP="00D44EC0">
      <w:pPr>
        <w:pStyle w:val="ListParagraph"/>
        <w:numPr>
          <w:ilvl w:val="0"/>
          <w:numId w:val="4"/>
        </w:numPr>
      </w:pPr>
      <w:r>
        <w:lastRenderedPageBreak/>
        <w:t>The device is not designed for exposure to water, making it unsuitable for activities such as swimming or showering with the device.</w:t>
      </w:r>
    </w:p>
    <w:p w14:paraId="27E6BF0A" w14:textId="122250A5" w:rsidR="6558B70B" w:rsidRDefault="6558B70B" w:rsidP="00D44EC0">
      <w:pPr>
        <w:pStyle w:val="ListParagraph"/>
        <w:numPr>
          <w:ilvl w:val="0"/>
          <w:numId w:val="4"/>
        </w:numPr>
      </w:pPr>
      <w:r>
        <w:t>The device will be dependable on Wi-Fi for real-time data synchronization, which may limit usability in areas with poor connectivity.</w:t>
      </w:r>
    </w:p>
    <w:p w14:paraId="44677241" w14:textId="6770537C" w:rsidR="6558B70B" w:rsidRDefault="6558B70B" w:rsidP="00D44EC0">
      <w:pPr>
        <w:pStyle w:val="ListParagraph"/>
        <w:numPr>
          <w:ilvl w:val="0"/>
          <w:numId w:val="4"/>
        </w:numPr>
        <w:rPr>
          <w:b/>
        </w:rPr>
      </w:pPr>
      <w:r w:rsidRPr="3E19E0B2">
        <w:rPr>
          <w:b/>
        </w:rPr>
        <w:t>Limited battery life.</w:t>
      </w:r>
    </w:p>
    <w:p w14:paraId="253F5B52" w14:textId="7FEE79E6" w:rsidR="6558B70B" w:rsidRDefault="6558B70B" w:rsidP="00D44EC0">
      <w:pPr>
        <w:pStyle w:val="ListParagraph"/>
        <w:numPr>
          <w:ilvl w:val="0"/>
          <w:numId w:val="4"/>
        </w:numPr>
      </w:pPr>
      <w:r>
        <w:t>Environmental limitations the device cannot function perfectly in highly humid conditions or strong electromagnetic fields, which may interfere with sensor accuracy.</w:t>
      </w:r>
    </w:p>
    <w:p w14:paraId="059DAABD" w14:textId="2BA63D7E" w:rsidR="6558B70B" w:rsidRDefault="6558B70B" w:rsidP="00D44EC0">
      <w:pPr>
        <w:pStyle w:val="ListParagraph"/>
        <w:numPr>
          <w:ilvl w:val="0"/>
          <w:numId w:val="4"/>
        </w:numPr>
      </w:pPr>
      <w:r w:rsidRPr="3E19E0B2">
        <w:rPr>
          <w:b/>
        </w:rPr>
        <w:t xml:space="preserve">No Multi-User Support </w:t>
      </w:r>
      <w:r>
        <w:t>on a Device each device is designed to only track a single user switching between multiple users is not supported.</w:t>
      </w:r>
    </w:p>
    <w:p w14:paraId="4CB1C016" w14:textId="2554736B" w:rsidR="6558B70B" w:rsidRDefault="6558B70B" w:rsidP="00D44EC0">
      <w:pPr>
        <w:pStyle w:val="ListParagraph"/>
        <w:numPr>
          <w:ilvl w:val="0"/>
          <w:numId w:val="4"/>
        </w:numPr>
      </w:pPr>
      <w:r>
        <w:t>The project is a proof-of-concept, so there will not be a real watch to wrap around your wrist.</w:t>
      </w:r>
    </w:p>
    <w:p w14:paraId="41932362" w14:textId="5E16FEAA" w:rsidR="43908C3A" w:rsidRDefault="6558B70B" w:rsidP="1CB8BC70">
      <w:pPr>
        <w:pStyle w:val="Heading2"/>
      </w:pPr>
      <w:bookmarkStart w:id="11" w:name="_Toc193278784"/>
      <w:r>
        <w:t>Document Structure</w:t>
      </w:r>
      <w:bookmarkEnd w:id="11"/>
    </w:p>
    <w:p w14:paraId="18141A2C" w14:textId="2633C6A6" w:rsidR="6365DDB1" w:rsidRPr="005D28D9" w:rsidRDefault="6558B70B" w:rsidP="6365DDB1">
      <w:r>
        <w:t>T</w:t>
      </w:r>
      <w:r w:rsidR="2DDD906D">
        <w:t>his document is structured into multiple sections, and we are going to explain for what each section is so it's covering all aspects of the system’s functional design:</w:t>
      </w:r>
    </w:p>
    <w:p w14:paraId="22D7A392" w14:textId="4A7C925F" w:rsidR="2DDD906D" w:rsidRPr="00A562E5" w:rsidRDefault="2DDD906D" w:rsidP="00D44EC0">
      <w:pPr>
        <w:pStyle w:val="ListParagraph"/>
        <w:numPr>
          <w:ilvl w:val="0"/>
          <w:numId w:val="7"/>
        </w:numPr>
      </w:pPr>
      <w:r w:rsidRPr="3E19E0B2">
        <w:rPr>
          <w:b/>
        </w:rPr>
        <w:t xml:space="preserve">Section 2: Analysis of Requirements – </w:t>
      </w:r>
      <w:r>
        <w:t>Defines the functional and non-functional requirements necessary for the system development.</w:t>
      </w:r>
    </w:p>
    <w:p w14:paraId="63906BF4" w14:textId="499EA0DA" w:rsidR="1075AD3A" w:rsidRPr="00062BFA" w:rsidRDefault="2DDD906D" w:rsidP="00D44EC0">
      <w:pPr>
        <w:pStyle w:val="ListParagraph"/>
        <w:numPr>
          <w:ilvl w:val="0"/>
          <w:numId w:val="7"/>
        </w:numPr>
        <w:rPr>
          <w:b/>
        </w:rPr>
      </w:pPr>
      <w:r w:rsidRPr="3E19E0B2">
        <w:rPr>
          <w:b/>
        </w:rPr>
        <w:t xml:space="preserve">Section 3: Concept Principles – </w:t>
      </w:r>
      <w:r>
        <w:t xml:space="preserve">Explores various design alternatives, comparing and justifying the chosen </w:t>
      </w:r>
      <w:r w:rsidR="0DFB270A">
        <w:t>implementation</w:t>
      </w:r>
      <w:r>
        <w:t xml:space="preserve"> approach.</w:t>
      </w:r>
    </w:p>
    <w:p w14:paraId="3472FB34" w14:textId="6429ED78" w:rsidR="35780646" w:rsidRDefault="35780646" w:rsidP="00D44EC0">
      <w:pPr>
        <w:pStyle w:val="ListParagraph"/>
        <w:numPr>
          <w:ilvl w:val="0"/>
          <w:numId w:val="7"/>
        </w:numPr>
        <w:spacing w:line="259" w:lineRule="auto"/>
      </w:pPr>
      <w:r w:rsidRPr="3E19E0B2">
        <w:rPr>
          <w:b/>
        </w:rPr>
        <w:t xml:space="preserve">Section 4: Functional Design Elaboration – </w:t>
      </w:r>
      <w:r>
        <w:t xml:space="preserve">Provides detailed insights into the </w:t>
      </w:r>
      <w:r w:rsidR="0015A0A4">
        <w:t>electrical, mechanical, software, and electronics.</w:t>
      </w:r>
    </w:p>
    <w:p w14:paraId="60E58D27" w14:textId="0F537084" w:rsidR="0015A0A4" w:rsidRDefault="0015A0A4" w:rsidP="00D44EC0">
      <w:pPr>
        <w:pStyle w:val="ListParagraph"/>
        <w:numPr>
          <w:ilvl w:val="0"/>
          <w:numId w:val="7"/>
        </w:numPr>
        <w:spacing w:line="259" w:lineRule="auto"/>
        <w:rPr>
          <w:i/>
        </w:rPr>
      </w:pPr>
      <w:r>
        <w:t>(</w:t>
      </w:r>
      <w:r w:rsidRPr="3E19E0B2">
        <w:rPr>
          <w:i/>
        </w:rPr>
        <w:t>this is extra chapters we should add).</w:t>
      </w:r>
    </w:p>
    <w:p w14:paraId="76924567" w14:textId="3FF22D98" w:rsidR="4C933343" w:rsidRDefault="28987D80" w:rsidP="00D44EC0">
      <w:pPr>
        <w:pStyle w:val="ListParagraph"/>
        <w:numPr>
          <w:ilvl w:val="0"/>
          <w:numId w:val="7"/>
        </w:numPr>
        <w:spacing w:line="259" w:lineRule="auto"/>
        <w:rPr>
          <w:b/>
        </w:rPr>
      </w:pPr>
      <w:r w:rsidRPr="3E19E0B2">
        <w:rPr>
          <w:b/>
        </w:rPr>
        <w:t xml:space="preserve">Section </w:t>
      </w:r>
      <w:r w:rsidR="238ADCF8" w:rsidRPr="3E19E0B2">
        <w:rPr>
          <w:b/>
        </w:rPr>
        <w:t>5</w:t>
      </w:r>
      <w:r w:rsidRPr="3E19E0B2">
        <w:rPr>
          <w:b/>
        </w:rPr>
        <w:t>: Conclusion</w:t>
      </w:r>
    </w:p>
    <w:p w14:paraId="4A8D9105" w14:textId="0D114042" w:rsidR="286744E6" w:rsidRDefault="286744E6" w:rsidP="00D44EC0">
      <w:pPr>
        <w:pStyle w:val="ListParagraph"/>
        <w:numPr>
          <w:ilvl w:val="0"/>
          <w:numId w:val="8"/>
        </w:numPr>
        <w:spacing w:line="259" w:lineRule="auto"/>
      </w:pPr>
      <w:r w:rsidRPr="3E19E0B2">
        <w:rPr>
          <w:b/>
        </w:rPr>
        <w:t>Testing and Validation –</w:t>
      </w:r>
      <w:r>
        <w:t xml:space="preserve"> Defines the testing methodologies we are going to be using to verify that everything we are going to use works.</w:t>
      </w:r>
    </w:p>
    <w:p w14:paraId="508EE361" w14:textId="4D4EFF62" w:rsidR="6F0637B0" w:rsidRDefault="6F0637B0" w:rsidP="00D44EC0">
      <w:pPr>
        <w:pStyle w:val="ListParagraph"/>
        <w:numPr>
          <w:ilvl w:val="0"/>
          <w:numId w:val="8"/>
        </w:numPr>
        <w:spacing w:line="259" w:lineRule="auto"/>
      </w:pPr>
      <w:r w:rsidRPr="3E19E0B2">
        <w:rPr>
          <w:b/>
        </w:rPr>
        <w:t xml:space="preserve">Project Management – </w:t>
      </w:r>
      <w:r>
        <w:t>Outlines the implementation roadmap which part should be done by when, including the milestones, risks and the budget estimations we made previ</w:t>
      </w:r>
      <w:r w:rsidR="78135631">
        <w:t>ously.</w:t>
      </w:r>
    </w:p>
    <w:p w14:paraId="303EBBF4" w14:textId="0E9CF9BE" w:rsidR="5E8CC350" w:rsidRDefault="78135631" w:rsidP="00D44EC0">
      <w:pPr>
        <w:pStyle w:val="ListParagraph"/>
        <w:numPr>
          <w:ilvl w:val="0"/>
          <w:numId w:val="8"/>
        </w:numPr>
        <w:spacing w:line="259" w:lineRule="auto"/>
      </w:pPr>
      <w:r w:rsidRPr="3E19E0B2">
        <w:rPr>
          <w:b/>
        </w:rPr>
        <w:t>Future Considerations and Improvements –</w:t>
      </w:r>
      <w:r>
        <w:t xml:space="preserve"> Think of </w:t>
      </w:r>
      <w:r w:rsidR="3862869E">
        <w:t>different</w:t>
      </w:r>
      <w:r>
        <w:t xml:space="preserve"> other solutions for upgrading our system (e.g. waterproofing AI-</w:t>
      </w:r>
      <w:r w:rsidR="6AC97E5E">
        <w:t>based health predictions etc.).</w:t>
      </w:r>
    </w:p>
    <w:p w14:paraId="209F8AA1" w14:textId="46FD6B90" w:rsidR="4E32AB18" w:rsidRDefault="4E32AB18" w:rsidP="4E32AB18"/>
    <w:p w14:paraId="3F69D59B" w14:textId="5313F40E" w:rsidR="008D2FE3" w:rsidRDefault="008D2FE3" w:rsidP="00825419">
      <w:pPr>
        <w:pStyle w:val="Bedrijfsgegevens"/>
        <w:tabs>
          <w:tab w:val="clear" w:pos="425"/>
        </w:tabs>
        <w:rPr>
          <w:rFonts w:ascii="Lucida Sans Unicode" w:hAnsi="Lucida Sans Unicode" w:cs="Lucida Sans Unicode"/>
          <w:iCs w:val="0"/>
          <w:noProof w:val="0"/>
          <w:sz w:val="18"/>
          <w:szCs w:val="18"/>
          <w:lang w:val="en-GB"/>
        </w:rPr>
      </w:pPr>
    </w:p>
    <w:p w14:paraId="3B7B4B86" w14:textId="77777777" w:rsidR="00825419" w:rsidRPr="0056640B" w:rsidRDefault="00825419" w:rsidP="00825419">
      <w:pPr>
        <w:rPr>
          <w:rFonts w:cs="Arial"/>
          <w:i/>
          <w:iCs/>
          <w:sz w:val="18"/>
          <w:szCs w:val="18"/>
          <w:lang w:val="en-GB"/>
        </w:rPr>
      </w:pPr>
    </w:p>
    <w:p w14:paraId="710BF249" w14:textId="226F0120" w:rsidR="001E38FF" w:rsidRPr="00161236" w:rsidRDefault="001E38FF" w:rsidP="00B566AA">
      <w:pPr>
        <w:pStyle w:val="Heading1"/>
      </w:pPr>
      <w:bookmarkStart w:id="12" w:name="_Toc192500483"/>
      <w:bookmarkStart w:id="13" w:name="_Toc193278785"/>
      <w:r w:rsidRPr="00161236">
        <w:lastRenderedPageBreak/>
        <w:t>Analysis of requirements</w:t>
      </w:r>
      <w:bookmarkEnd w:id="12"/>
      <w:bookmarkEnd w:id="13"/>
    </w:p>
    <w:p w14:paraId="196238C7" w14:textId="35A0BD75" w:rsidR="09940374" w:rsidRDefault="08EAA4AC" w:rsidP="08EAA4AC">
      <w:pPr>
        <w:pStyle w:val="Heading2"/>
        <w:numPr>
          <w:ilvl w:val="0"/>
          <w:numId w:val="0"/>
        </w:numPr>
        <w:rPr>
          <w:i/>
          <w:iCs/>
          <w:sz w:val="18"/>
          <w:szCs w:val="18"/>
          <w:lang w:val="en-GB"/>
        </w:rPr>
      </w:pPr>
      <w:bookmarkStart w:id="14" w:name="_Toc193278786"/>
      <w:r>
        <w:t>2.</w:t>
      </w:r>
      <w:r w:rsidR="67B8E885">
        <w:t xml:space="preserve">1 </w:t>
      </w:r>
      <w:r w:rsidR="487A9A9F">
        <w:t>Functional Analysis</w:t>
      </w:r>
      <w:bookmarkEnd w:id="14"/>
    </w:p>
    <w:p w14:paraId="783A36CB" w14:textId="6DA18AB1" w:rsidR="54DE922D" w:rsidRDefault="487A9A9F" w:rsidP="54DE922D">
      <w:pPr>
        <w:rPr>
          <w:lang w:val="en-GB"/>
        </w:rPr>
      </w:pPr>
      <w:r>
        <w:t xml:space="preserve">A functional analysis of the </w:t>
      </w:r>
      <w:r w:rsidR="6991A093">
        <w:t>requirements</w:t>
      </w:r>
      <w:r>
        <w:t xml:space="preserve"> is where </w:t>
      </w:r>
      <w:r w:rsidR="6D574818">
        <w:t>in the</w:t>
      </w:r>
      <w:r>
        <w:t xml:space="preserve"> system </w:t>
      </w:r>
      <w:r w:rsidR="015235FC">
        <w:t xml:space="preserve">is split </w:t>
      </w:r>
      <w:r w:rsidR="2318E21F">
        <w:t xml:space="preserve">according to their functionality. These sub-systems would be the input, processing, output, </w:t>
      </w:r>
      <w:r w:rsidR="537B0941">
        <w:t>and sequence control.</w:t>
      </w:r>
      <w:r w:rsidR="62261A6A">
        <w:t xml:space="preserve"> </w:t>
      </w:r>
      <w:r w:rsidR="3CC04A4D">
        <w:t>Input</w:t>
      </w:r>
      <w:r w:rsidR="62261A6A">
        <w:t xml:space="preserve"> control, which is the sub-system that</w:t>
      </w:r>
      <w:r w:rsidR="2E41719E">
        <w:t xml:space="preserve"> involves </w:t>
      </w:r>
      <w:r w:rsidR="2C1367C0">
        <w:t>the</w:t>
      </w:r>
      <w:r w:rsidR="2E41719E">
        <w:t xml:space="preserve"> </w:t>
      </w:r>
      <w:r w:rsidR="65CC71CB">
        <w:t>peripherals</w:t>
      </w:r>
      <w:r w:rsidR="2E41719E">
        <w:t xml:space="preserve"> of the system that are related to input. Examples would be sensors,</w:t>
      </w:r>
      <w:r w:rsidR="34F98DE0">
        <w:t xml:space="preserve"> data of some sort, user input etc. </w:t>
      </w:r>
      <w:r w:rsidR="7B81623D">
        <w:t>In the case of this project</w:t>
      </w:r>
      <w:r w:rsidR="6301A9BD">
        <w:t xml:space="preserve"> it would be handling the input from the accelerometer, and heart </w:t>
      </w:r>
      <w:r w:rsidR="0633F7A6">
        <w:t xml:space="preserve">rate sensor and button for example. </w:t>
      </w:r>
      <w:r w:rsidR="2F353089">
        <w:t xml:space="preserve">Essentially the sub-section is responsible for clean, secure and </w:t>
      </w:r>
      <w:r w:rsidR="78C349AB">
        <w:t xml:space="preserve">stable </w:t>
      </w:r>
      <w:r w:rsidR="771C131F">
        <w:t>data input.</w:t>
      </w:r>
      <w:r w:rsidR="0633F7A6">
        <w:t xml:space="preserve"> </w:t>
      </w:r>
      <w:r w:rsidR="74BD417C">
        <w:t>Next would be the processing, this would be the sub-system that would be</w:t>
      </w:r>
      <w:r w:rsidR="569D7DB1">
        <w:t>,</w:t>
      </w:r>
      <w:r w:rsidR="74BD417C">
        <w:t xml:space="preserve"> as the name implies processing data,</w:t>
      </w:r>
      <w:r w:rsidR="1E26DF1C">
        <w:t xml:space="preserve"> sorting, organizing, calculating etc. This part of the system takes in user input and converts/modifies </w:t>
      </w:r>
      <w:r w:rsidR="6572E7D1">
        <w:t xml:space="preserve">it into </w:t>
      </w:r>
      <w:r w:rsidR="0FBC44D6">
        <w:t>system useable data</w:t>
      </w:r>
      <w:r w:rsidR="3016AD57">
        <w:t xml:space="preserve">. </w:t>
      </w:r>
    </w:p>
    <w:p w14:paraId="701D156D" w14:textId="5C66CF0F" w:rsidR="6283170D" w:rsidRDefault="6283170D"/>
    <w:p w14:paraId="2BA226A1" w14:textId="3A0E22E7" w:rsidR="002A4705" w:rsidRDefault="53F29FCE" w:rsidP="08EAA4AC">
      <w:pPr>
        <w:pStyle w:val="Heading2"/>
        <w:numPr>
          <w:ilvl w:val="0"/>
          <w:numId w:val="0"/>
        </w:numPr>
        <w:rPr>
          <w:lang w:val="en-GB"/>
        </w:rPr>
      </w:pPr>
      <w:r>
        <w:t xml:space="preserve"> </w:t>
      </w:r>
      <w:bookmarkStart w:id="15" w:name="_Toc193278787"/>
      <w:r>
        <w:t xml:space="preserve">2.2 </w:t>
      </w:r>
      <w:r w:rsidR="781295F6">
        <w:t>Parameters</w:t>
      </w:r>
      <w:bookmarkEnd w:id="15"/>
    </w:p>
    <w:p w14:paraId="67711290" w14:textId="6E09900D" w:rsidR="781295F6" w:rsidRDefault="781295F6" w:rsidP="3DBA87ED">
      <w:pPr>
        <w:rPr>
          <w:lang w:val="en-GB"/>
        </w:rPr>
      </w:pPr>
      <w:r>
        <w:t xml:space="preserve">To come to a functional concept a few key decisions need to be made. </w:t>
      </w:r>
      <w:r w:rsidR="67A85A05">
        <w:t>When it comes to input</w:t>
      </w:r>
      <w:r w:rsidR="2AF71C63">
        <w:t>s</w:t>
      </w:r>
      <w:r w:rsidR="67A85A05">
        <w:t xml:space="preserve"> the system is required to read a user's heartrate and dete</w:t>
      </w:r>
      <w:r w:rsidR="30427850">
        <w:t xml:space="preserve">ct </w:t>
      </w:r>
      <w:r w:rsidR="24272068">
        <w:t xml:space="preserve">when they fall. </w:t>
      </w:r>
      <w:r w:rsidR="5A9BA9BE">
        <w:t>In terms of output</w:t>
      </w:r>
      <w:r w:rsidR="56273A52">
        <w:t xml:space="preserve"> there are multiple parameters that need to be decid</w:t>
      </w:r>
      <w:r w:rsidR="403A041E">
        <w:t>ed</w:t>
      </w:r>
      <w:r w:rsidR="56273A52">
        <w:t>.</w:t>
      </w:r>
      <w:r w:rsidR="5A9BA9BE">
        <w:t xml:space="preserve"> </w:t>
      </w:r>
      <w:r w:rsidR="3E8E0819">
        <w:t xml:space="preserve">The users should be able to see </w:t>
      </w:r>
      <w:r w:rsidR="45CCA9DD">
        <w:t xml:space="preserve">their heartrate and other statistics </w:t>
      </w:r>
      <w:r w:rsidR="5C22F46F">
        <w:t xml:space="preserve">on the smartwatch. </w:t>
      </w:r>
      <w:r w:rsidR="0FEC0753">
        <w:t xml:space="preserve">The user also needs to be alerted when they need to take their medication. </w:t>
      </w:r>
      <w:r w:rsidR="5C22F46F">
        <w:t xml:space="preserve">Both the users and their healthcare practitioner need to be alerted when a </w:t>
      </w:r>
      <w:r w:rsidR="7DB5F471">
        <w:t xml:space="preserve">fall or irregularity in heartrate is detected. </w:t>
      </w:r>
      <w:r w:rsidR="2E0D6495">
        <w:t xml:space="preserve">Lastly, the entire system needs to be </w:t>
      </w:r>
      <w:r w:rsidR="1D23CF23">
        <w:t xml:space="preserve">consistently and reliably </w:t>
      </w:r>
      <w:r w:rsidR="2E0D6495">
        <w:t xml:space="preserve">powered. Making </w:t>
      </w:r>
      <w:r w:rsidR="277799FF">
        <w:t xml:space="preserve">the choice of power supply another key parameter. </w:t>
      </w:r>
    </w:p>
    <w:p w14:paraId="611D8D8C" w14:textId="33391E4F" w:rsidR="781295F6" w:rsidRDefault="781295F6" w:rsidP="3DBA87ED">
      <w:pPr>
        <w:rPr>
          <w:lang w:val="en-GB"/>
        </w:rPr>
      </w:pPr>
    </w:p>
    <w:p w14:paraId="642FFC26" w14:textId="05D8E830" w:rsidR="781295F6" w:rsidRDefault="277799FF" w:rsidP="0068A442">
      <w:pPr>
        <w:rPr>
          <w:lang w:val="en-GB"/>
        </w:rPr>
      </w:pPr>
      <w:r>
        <w:t>Our final list of parameters is as follows:</w:t>
      </w:r>
    </w:p>
    <w:p w14:paraId="60BAA8CA" w14:textId="0AE0A69D" w:rsidR="4C3EC39B" w:rsidRDefault="277799FF" w:rsidP="00D44EC0">
      <w:pPr>
        <w:pStyle w:val="ListParagraph"/>
        <w:numPr>
          <w:ilvl w:val="0"/>
          <w:numId w:val="9"/>
        </w:numPr>
        <w:rPr>
          <w:lang w:val="en-GB"/>
        </w:rPr>
      </w:pPr>
      <w:r>
        <w:t>Fall detection</w:t>
      </w:r>
    </w:p>
    <w:p w14:paraId="6468A8F6" w14:textId="13486DC8" w:rsidR="277799FF" w:rsidRDefault="277799FF" w:rsidP="00D44EC0">
      <w:pPr>
        <w:pStyle w:val="ListParagraph"/>
        <w:numPr>
          <w:ilvl w:val="0"/>
          <w:numId w:val="9"/>
        </w:numPr>
        <w:rPr>
          <w:lang w:val="en-GB"/>
        </w:rPr>
      </w:pPr>
      <w:r>
        <w:t>Heartbeat detection</w:t>
      </w:r>
    </w:p>
    <w:p w14:paraId="0242DEE9" w14:textId="40F4FE05" w:rsidR="277799FF" w:rsidRDefault="277799FF" w:rsidP="00D44EC0">
      <w:pPr>
        <w:pStyle w:val="ListParagraph"/>
        <w:numPr>
          <w:ilvl w:val="0"/>
          <w:numId w:val="9"/>
        </w:numPr>
        <w:rPr>
          <w:lang w:val="en-GB"/>
        </w:rPr>
      </w:pPr>
      <w:r>
        <w:t>User Interface (watch)</w:t>
      </w:r>
    </w:p>
    <w:p w14:paraId="561ECDEA" w14:textId="283FC779" w:rsidR="78AE86BB" w:rsidRDefault="7334110B" w:rsidP="00D44EC0">
      <w:pPr>
        <w:pStyle w:val="ListParagraph"/>
        <w:numPr>
          <w:ilvl w:val="0"/>
          <w:numId w:val="9"/>
        </w:numPr>
        <w:rPr>
          <w:lang w:val="en-GB"/>
        </w:rPr>
      </w:pPr>
      <w:r>
        <w:t>Medication alert</w:t>
      </w:r>
    </w:p>
    <w:p w14:paraId="51F973DF" w14:textId="0E31D6D1" w:rsidR="6F0D3A45" w:rsidRDefault="042154E9" w:rsidP="00D44EC0">
      <w:pPr>
        <w:pStyle w:val="ListParagraph"/>
        <w:numPr>
          <w:ilvl w:val="0"/>
          <w:numId w:val="9"/>
        </w:numPr>
        <w:rPr>
          <w:lang w:val="en-GB"/>
        </w:rPr>
      </w:pPr>
      <w:r>
        <w:t>Emergency alert practitioner</w:t>
      </w:r>
    </w:p>
    <w:p w14:paraId="75E442FE" w14:textId="6DBD9E61" w:rsidR="5F780CA3" w:rsidRDefault="3AA1D0DB" w:rsidP="00D44EC0">
      <w:pPr>
        <w:pStyle w:val="ListParagraph"/>
        <w:numPr>
          <w:ilvl w:val="0"/>
          <w:numId w:val="9"/>
        </w:numPr>
        <w:rPr>
          <w:lang w:val="en-GB"/>
        </w:rPr>
      </w:pPr>
      <w:r>
        <w:t>Power supply</w:t>
      </w:r>
    </w:p>
    <w:p w14:paraId="28084223" w14:textId="1A4A2ACA" w:rsidR="001E38FF" w:rsidRPr="00161236" w:rsidRDefault="00361378" w:rsidP="00D2161B">
      <w:pPr>
        <w:pStyle w:val="Heading1"/>
        <w:spacing w:after="0"/>
      </w:pPr>
      <w:bookmarkStart w:id="16" w:name="_Toc193278788"/>
      <w:r>
        <w:lastRenderedPageBreak/>
        <w:t>Concept</w:t>
      </w:r>
      <w:bookmarkStart w:id="17" w:name="_Toc192500484"/>
      <w:r w:rsidR="001E38FF" w:rsidRPr="00161236">
        <w:t xml:space="preserve"> Principles</w:t>
      </w:r>
      <w:bookmarkEnd w:id="16"/>
      <w:bookmarkEnd w:id="17"/>
    </w:p>
    <w:p w14:paraId="1066A0E3" w14:textId="5C933AA4" w:rsidR="00190D92" w:rsidRPr="00DE6153" w:rsidRDefault="00DE6153" w:rsidP="00944457">
      <w:pPr>
        <w:rPr>
          <w:sz w:val="18"/>
          <w:szCs w:val="18"/>
        </w:rPr>
      </w:pPr>
      <w:r w:rsidRPr="3E19E0B2">
        <w:rPr>
          <w:sz w:val="18"/>
          <w:szCs w:val="18"/>
        </w:rPr>
        <w:t xml:space="preserve">Now that all requirements are know the team made a few </w:t>
      </w:r>
      <w:r w:rsidR="00FE01FC" w:rsidRPr="3E19E0B2">
        <w:rPr>
          <w:sz w:val="18"/>
          <w:szCs w:val="18"/>
        </w:rPr>
        <w:t>concepts</w:t>
      </w:r>
      <w:r w:rsidR="0080421A" w:rsidRPr="3E19E0B2">
        <w:rPr>
          <w:sz w:val="18"/>
          <w:szCs w:val="18"/>
        </w:rPr>
        <w:t xml:space="preserve"> </w:t>
      </w:r>
      <w:r w:rsidR="00D2161B" w:rsidRPr="3E19E0B2">
        <w:rPr>
          <w:sz w:val="18"/>
          <w:szCs w:val="18"/>
        </w:rPr>
        <w:t>the proof-of-concept could be made of.</w:t>
      </w:r>
    </w:p>
    <w:p w14:paraId="40EB5437" w14:textId="2FD3D4BC" w:rsidR="004C49F7" w:rsidRDefault="004C49F7" w:rsidP="00D2161B">
      <w:pPr>
        <w:pStyle w:val="Heading2"/>
        <w:spacing w:before="0" w:after="0"/>
      </w:pPr>
      <w:bookmarkStart w:id="18" w:name="_Toc192500485"/>
      <w:bookmarkStart w:id="19" w:name="_Toc193278789"/>
      <w:r>
        <w:t>Description of alternative concepts</w:t>
      </w:r>
      <w:bookmarkEnd w:id="18"/>
      <w:bookmarkEnd w:id="19"/>
    </w:p>
    <w:p w14:paraId="7043044E" w14:textId="6FAE849A" w:rsidR="00FE01FC" w:rsidRPr="00FE01FC" w:rsidRDefault="00865197" w:rsidP="00FE01FC">
      <w:r>
        <w:t>For each parameter a few options are listed.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91017" w14:paraId="10205983" w14:textId="77777777" w:rsidTr="00292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BB259B" w14:textId="754BAF13" w:rsidR="00291017" w:rsidRDefault="00291017" w:rsidP="00A0727A">
            <w:r>
              <w:t>Parameter</w:t>
            </w:r>
          </w:p>
        </w:tc>
        <w:tc>
          <w:tcPr>
            <w:tcW w:w="2265" w:type="dxa"/>
          </w:tcPr>
          <w:p w14:paraId="229E6920" w14:textId="52EF7BD7" w:rsidR="00291017" w:rsidRDefault="00315BBA" w:rsidP="00A0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</w:t>
            </w:r>
          </w:p>
        </w:tc>
        <w:tc>
          <w:tcPr>
            <w:tcW w:w="2266" w:type="dxa"/>
          </w:tcPr>
          <w:p w14:paraId="3233C4D8" w14:textId="5ED3B577" w:rsidR="00291017" w:rsidRDefault="00315BBA" w:rsidP="00A0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</w:t>
            </w:r>
            <w:r w:rsidR="00291017">
              <w:t>2</w:t>
            </w:r>
          </w:p>
        </w:tc>
        <w:tc>
          <w:tcPr>
            <w:tcW w:w="2266" w:type="dxa"/>
          </w:tcPr>
          <w:p w14:paraId="0713729B" w14:textId="260DA2FC" w:rsidR="00291017" w:rsidRDefault="00315BBA" w:rsidP="00A0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</w:t>
            </w:r>
            <w:r w:rsidR="00291017">
              <w:t>3</w:t>
            </w:r>
          </w:p>
        </w:tc>
      </w:tr>
      <w:tr w:rsidR="00487A66" w14:paraId="2C7E64EF" w14:textId="77777777" w:rsidTr="00292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306595" w14:textId="3E035A73" w:rsidR="008209CD" w:rsidRDefault="008209CD" w:rsidP="00A0727A">
            <w:r>
              <w:t>Fall detection</w:t>
            </w:r>
          </w:p>
        </w:tc>
        <w:tc>
          <w:tcPr>
            <w:tcW w:w="2265" w:type="dxa"/>
          </w:tcPr>
          <w:p w14:paraId="34B5C0D9" w14:textId="0CF8E15D" w:rsidR="00487A66" w:rsidRDefault="00A562E5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Accelerometer</w:t>
            </w:r>
          </w:p>
        </w:tc>
        <w:tc>
          <w:tcPr>
            <w:tcW w:w="2266" w:type="dxa"/>
          </w:tcPr>
          <w:p w14:paraId="3BB415C1" w14:textId="3B53D7B9" w:rsidR="00487A66" w:rsidRDefault="002A19FC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Gyroscope</w:t>
            </w:r>
          </w:p>
        </w:tc>
        <w:tc>
          <w:tcPr>
            <w:tcW w:w="2266" w:type="dxa"/>
          </w:tcPr>
          <w:p w14:paraId="06B36D8D" w14:textId="4409300B" w:rsidR="00487A66" w:rsidRDefault="00535F03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</w:t>
            </w:r>
            <w:r w:rsidR="00062BFA">
              <w:t>a with AI recognition</w:t>
            </w:r>
          </w:p>
        </w:tc>
      </w:tr>
      <w:tr w:rsidR="00487A66" w14:paraId="52E463AA" w14:textId="77777777" w:rsidTr="00292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7F2ECD6" w14:textId="010D8357" w:rsidR="00487A66" w:rsidRDefault="008209CD" w:rsidP="00A0727A">
            <w:r>
              <w:t>Heartbeat detection</w:t>
            </w:r>
          </w:p>
        </w:tc>
        <w:tc>
          <w:tcPr>
            <w:tcW w:w="2265" w:type="dxa"/>
          </w:tcPr>
          <w:p w14:paraId="0D747036" w14:textId="4C7884A9" w:rsidR="00487A66" w:rsidRDefault="00BF44CB" w:rsidP="00A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ECG sensor</w:t>
            </w:r>
          </w:p>
        </w:tc>
        <w:tc>
          <w:tcPr>
            <w:tcW w:w="2266" w:type="dxa"/>
          </w:tcPr>
          <w:p w14:paraId="4701905F" w14:textId="25A953E8" w:rsidR="00487A66" w:rsidRDefault="008836B1" w:rsidP="00A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Optical heart rate sensor</w:t>
            </w:r>
          </w:p>
        </w:tc>
        <w:tc>
          <w:tcPr>
            <w:tcW w:w="2266" w:type="dxa"/>
          </w:tcPr>
          <w:p w14:paraId="220C74AA" w14:textId="77777777" w:rsidR="00487A66" w:rsidRDefault="00487A66" w:rsidP="00A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A66" w14:paraId="4B6F8489" w14:textId="77777777" w:rsidTr="00292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ED05CA8" w14:textId="1699262D" w:rsidR="00487A66" w:rsidRDefault="00AF567A" w:rsidP="00A0727A">
            <w:r>
              <w:t>User interface</w:t>
            </w:r>
            <w:r w:rsidR="00B050D8">
              <w:t xml:space="preserve"> (watch)</w:t>
            </w:r>
          </w:p>
        </w:tc>
        <w:tc>
          <w:tcPr>
            <w:tcW w:w="2265" w:type="dxa"/>
          </w:tcPr>
          <w:p w14:paraId="3A7F6216" w14:textId="09894F86" w:rsidR="00487A66" w:rsidRDefault="00996AD1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OLed</w:t>
            </w:r>
            <w:r w:rsidR="005A3B09">
              <w:t xml:space="preserve"> display</w:t>
            </w:r>
          </w:p>
        </w:tc>
        <w:tc>
          <w:tcPr>
            <w:tcW w:w="2266" w:type="dxa"/>
          </w:tcPr>
          <w:p w14:paraId="43E2C3A7" w14:textId="03DFAC75" w:rsidR="00487A66" w:rsidRDefault="005A3B09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TFT </w:t>
            </w:r>
            <w:r w:rsidR="00996AD1">
              <w:t>LCD</w:t>
            </w:r>
          </w:p>
        </w:tc>
        <w:tc>
          <w:tcPr>
            <w:tcW w:w="2266" w:type="dxa"/>
          </w:tcPr>
          <w:p w14:paraId="6D78B974" w14:textId="77777777" w:rsidR="00487A66" w:rsidRDefault="00487A66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A66" w14:paraId="605EF7D3" w14:textId="77777777" w:rsidTr="00292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03C5D1B" w14:textId="6294C78B" w:rsidR="00487A66" w:rsidRDefault="008A61D2" w:rsidP="00A0727A">
            <w:r>
              <w:t>Power supply</w:t>
            </w:r>
          </w:p>
        </w:tc>
        <w:tc>
          <w:tcPr>
            <w:tcW w:w="2265" w:type="dxa"/>
          </w:tcPr>
          <w:p w14:paraId="76CC8668" w14:textId="34760108" w:rsidR="00487A66" w:rsidRDefault="00B62966" w:rsidP="00A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USB power</w:t>
            </w:r>
            <w:r w:rsidR="00153470">
              <w:t>ed</w:t>
            </w:r>
          </w:p>
        </w:tc>
        <w:tc>
          <w:tcPr>
            <w:tcW w:w="2266" w:type="dxa"/>
          </w:tcPr>
          <w:p w14:paraId="1F4D4D6D" w14:textId="48FB29C9" w:rsidR="00487A66" w:rsidRDefault="006223F3" w:rsidP="00A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Solar energy</w:t>
            </w:r>
          </w:p>
        </w:tc>
        <w:tc>
          <w:tcPr>
            <w:tcW w:w="2266" w:type="dxa"/>
          </w:tcPr>
          <w:p w14:paraId="73A01BFF" w14:textId="24A07535" w:rsidR="00487A66" w:rsidRDefault="005F1BA1" w:rsidP="00A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Rechargeable LiPo battery</w:t>
            </w:r>
          </w:p>
        </w:tc>
      </w:tr>
      <w:tr w:rsidR="003C3EF6" w14:paraId="385D1DA7" w14:textId="77777777" w:rsidTr="00292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A06FF16" w14:textId="00B7FF2F" w:rsidR="003C3EF6" w:rsidRDefault="008A61D2" w:rsidP="00A0727A">
            <w:r>
              <w:t>medication alert</w:t>
            </w:r>
          </w:p>
        </w:tc>
        <w:tc>
          <w:tcPr>
            <w:tcW w:w="2265" w:type="dxa"/>
          </w:tcPr>
          <w:p w14:paraId="7974E201" w14:textId="6859EE3F" w:rsidR="003C3EF6" w:rsidRDefault="007A5DC9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Vibration</w:t>
            </w:r>
          </w:p>
        </w:tc>
        <w:tc>
          <w:tcPr>
            <w:tcW w:w="2266" w:type="dxa"/>
          </w:tcPr>
          <w:p w14:paraId="140F39AD" w14:textId="2592F836" w:rsidR="003C3EF6" w:rsidRDefault="000A28B5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Audible ping</w:t>
            </w:r>
          </w:p>
        </w:tc>
        <w:tc>
          <w:tcPr>
            <w:tcW w:w="2266" w:type="dxa"/>
          </w:tcPr>
          <w:p w14:paraId="27245853" w14:textId="37D08F00" w:rsidR="003C3EF6" w:rsidRDefault="00784334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on phone</w:t>
            </w:r>
          </w:p>
        </w:tc>
      </w:tr>
      <w:tr w:rsidR="00B56036" w14:paraId="6A2C3CAA" w14:textId="77777777" w:rsidTr="00292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1CB8620" w14:textId="7B42DD5F" w:rsidR="00B56036" w:rsidRDefault="00B56036" w:rsidP="00A0727A">
            <w:r>
              <w:t>Emergency alert</w:t>
            </w:r>
            <w:r w:rsidR="00D44DFD">
              <w:t xml:space="preserve"> </w:t>
            </w:r>
            <w:r w:rsidR="00AE0CEE">
              <w:t>practitioner</w:t>
            </w:r>
          </w:p>
        </w:tc>
        <w:tc>
          <w:tcPr>
            <w:tcW w:w="2265" w:type="dxa"/>
          </w:tcPr>
          <w:p w14:paraId="37E54A79" w14:textId="242FE32E" w:rsidR="00B56036" w:rsidRDefault="00E37764" w:rsidP="00A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pager</w:t>
            </w:r>
          </w:p>
        </w:tc>
        <w:tc>
          <w:tcPr>
            <w:tcW w:w="2266" w:type="dxa"/>
          </w:tcPr>
          <w:p w14:paraId="7266DD6B" w14:textId="6E5D078E" w:rsidR="00B56036" w:rsidRDefault="00AE0CEE" w:rsidP="00A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on phone (SMS)</w:t>
            </w:r>
          </w:p>
        </w:tc>
        <w:tc>
          <w:tcPr>
            <w:tcW w:w="2266" w:type="dxa"/>
          </w:tcPr>
          <w:p w14:paraId="6F494D6D" w14:textId="471E3ED3" w:rsidR="00B56036" w:rsidRDefault="00B56036" w:rsidP="00A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8DF" w14:paraId="60D5F370" w14:textId="77777777" w:rsidTr="00292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88C513" w14:textId="220DF7CC" w:rsidR="00D428DF" w:rsidRDefault="00D428DF" w:rsidP="00A0727A">
            <w:r>
              <w:t>Microcontroller</w:t>
            </w:r>
          </w:p>
        </w:tc>
        <w:tc>
          <w:tcPr>
            <w:tcW w:w="2265" w:type="dxa"/>
          </w:tcPr>
          <w:p w14:paraId="5FFD6DA0" w14:textId="4864E259" w:rsidR="00D428DF" w:rsidRDefault="00D428DF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ESP32</w:t>
            </w:r>
          </w:p>
        </w:tc>
        <w:tc>
          <w:tcPr>
            <w:tcW w:w="2266" w:type="dxa"/>
          </w:tcPr>
          <w:p w14:paraId="1863798E" w14:textId="1E522F88" w:rsidR="00D428DF" w:rsidRDefault="00D428DF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</w:t>
            </w:r>
          </w:p>
        </w:tc>
        <w:tc>
          <w:tcPr>
            <w:tcW w:w="2266" w:type="dxa"/>
          </w:tcPr>
          <w:p w14:paraId="3B3AFBAD" w14:textId="615E2AE2" w:rsidR="00D428DF" w:rsidRDefault="00D428DF" w:rsidP="00A0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Raspberry</w:t>
            </w:r>
          </w:p>
        </w:tc>
      </w:tr>
    </w:tbl>
    <w:p w14:paraId="66691997" w14:textId="77777777" w:rsidR="00A93236" w:rsidRDefault="00A93236" w:rsidP="00A25D27">
      <w:pPr>
        <w:pStyle w:val="Heading2"/>
        <w:spacing w:before="0" w:after="0"/>
      </w:pPr>
      <w:bookmarkStart w:id="20" w:name="_Toc192500486"/>
      <w:bookmarkStart w:id="21" w:name="_Toc193278790"/>
      <w:r>
        <w:t>Comparison of concept principles</w:t>
      </w:r>
      <w:bookmarkEnd w:id="20"/>
      <w:bookmarkEnd w:id="21"/>
    </w:p>
    <w:p w14:paraId="04D65E72" w14:textId="3C5561AD" w:rsidR="00DA4097" w:rsidRDefault="00DA4097" w:rsidP="00DA4097">
      <w:r>
        <w:t xml:space="preserve">To determine which concept fits the requirements the best a </w:t>
      </w:r>
      <w:r w:rsidR="00A4598B">
        <w:t>weighted</w:t>
      </w:r>
      <w:r>
        <w:t xml:space="preserve"> criteria is drawn up.</w:t>
      </w:r>
    </w:p>
    <w:p w14:paraId="3FB20B56" w14:textId="0278C6F9" w:rsidR="00A25D27" w:rsidRDefault="00110E5E" w:rsidP="00DA4097">
      <w:r>
        <w:t>How good a concept fits the criteria is rated with + and -. The more plusses the better it fits, the reverse for the minus.</w:t>
      </w:r>
    </w:p>
    <w:p w14:paraId="2149AF33" w14:textId="7BE6B72F" w:rsidR="00E879FF" w:rsidRPr="00DA4097" w:rsidRDefault="00145D59" w:rsidP="00A25D27">
      <w:pPr>
        <w:pStyle w:val="Heading3"/>
        <w:spacing w:before="0" w:after="0"/>
      </w:pPr>
      <w:bookmarkStart w:id="22" w:name="_Toc193278791"/>
      <w:r>
        <w:t xml:space="preserve">Comparison parameter </w:t>
      </w:r>
      <w:r w:rsidR="00A4184C">
        <w:t xml:space="preserve">1: Fall </w:t>
      </w:r>
      <w:r w:rsidR="00991748">
        <w:t>detection</w:t>
      </w:r>
      <w:bookmarkEnd w:id="22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042"/>
        <w:gridCol w:w="1862"/>
        <w:gridCol w:w="1883"/>
        <w:gridCol w:w="1570"/>
        <w:gridCol w:w="1570"/>
      </w:tblGrid>
      <w:tr w:rsidR="00832C0A" w14:paraId="3E21CEE4" w14:textId="5E881FA3" w:rsidTr="000B5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5518C54" w14:textId="38EAF3B6" w:rsidR="00832C0A" w:rsidRDefault="00832C0A" w:rsidP="00832C0A">
            <w:r>
              <w:t>Fall detection</w:t>
            </w:r>
          </w:p>
        </w:tc>
        <w:tc>
          <w:tcPr>
            <w:tcW w:w="1862" w:type="dxa"/>
          </w:tcPr>
          <w:p w14:paraId="148139B3" w14:textId="331159A1" w:rsidR="00832C0A" w:rsidRDefault="00832C0A" w:rsidP="00832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1883" w:type="dxa"/>
          </w:tcPr>
          <w:p w14:paraId="3C8F50EF" w14:textId="5410ADC8" w:rsidR="00832C0A" w:rsidRDefault="00832C0A" w:rsidP="00832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time</w:t>
            </w:r>
          </w:p>
        </w:tc>
        <w:tc>
          <w:tcPr>
            <w:tcW w:w="1570" w:type="dxa"/>
          </w:tcPr>
          <w:p w14:paraId="0906B033" w14:textId="14A49BF6" w:rsidR="00832C0A" w:rsidRDefault="00832C0A" w:rsidP="00832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I2C</w:t>
            </w:r>
          </w:p>
        </w:tc>
        <w:tc>
          <w:tcPr>
            <w:tcW w:w="1570" w:type="dxa"/>
          </w:tcPr>
          <w:p w14:paraId="2732AC39" w14:textId="57F78D6A" w:rsidR="00832C0A" w:rsidRDefault="00832C0A" w:rsidP="00832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832C0A" w14:paraId="4A100DFF" w14:textId="677DBA55" w:rsidTr="00A1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tcBorders>
              <w:bottom w:val="single" w:sz="12" w:space="0" w:color="FF0000"/>
            </w:tcBorders>
          </w:tcPr>
          <w:p w14:paraId="320AC71D" w14:textId="25FAFE06" w:rsidR="00832C0A" w:rsidRPr="0010315F" w:rsidRDefault="00832C0A" w:rsidP="00832C0A">
            <w:pPr>
              <w:rPr>
                <w:b w:val="0"/>
                <w:bCs w:val="0"/>
              </w:rPr>
            </w:pPr>
            <w:r w:rsidRPr="0010315F">
              <w:rPr>
                <w:b w:val="0"/>
                <w:bCs w:val="0"/>
              </w:rPr>
              <w:t>weight</w:t>
            </w:r>
          </w:p>
        </w:tc>
        <w:tc>
          <w:tcPr>
            <w:tcW w:w="1862" w:type="dxa"/>
          </w:tcPr>
          <w:p w14:paraId="6285658C" w14:textId="2512D573" w:rsidR="00832C0A" w:rsidRDefault="00832C0A" w:rsidP="00832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883" w:type="dxa"/>
          </w:tcPr>
          <w:p w14:paraId="329586AC" w14:textId="31019737" w:rsidR="00832C0A" w:rsidRDefault="00832C0A" w:rsidP="00832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570" w:type="dxa"/>
          </w:tcPr>
          <w:p w14:paraId="0F156535" w14:textId="7E391E63" w:rsidR="00832C0A" w:rsidRDefault="00832C0A" w:rsidP="00832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1570" w:type="dxa"/>
          </w:tcPr>
          <w:p w14:paraId="5D624663" w14:textId="496693E0" w:rsidR="00832C0A" w:rsidRDefault="00832C0A" w:rsidP="00832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832C0A" w14:paraId="35834950" w14:textId="229BD77E" w:rsidTr="00A12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2C40E42" w14:textId="74789D14" w:rsidR="00832C0A" w:rsidRDefault="00832C0A" w:rsidP="00832C0A">
            <w:r>
              <w:t>Accelerometer</w:t>
            </w:r>
          </w:p>
        </w:tc>
        <w:tc>
          <w:tcPr>
            <w:tcW w:w="1862" w:type="dxa"/>
            <w:tcBorders>
              <w:left w:val="single" w:sz="12" w:space="0" w:color="FF0000"/>
            </w:tcBorders>
          </w:tcPr>
          <w:p w14:paraId="6663DCF4" w14:textId="779E0185" w:rsidR="00832C0A" w:rsidRDefault="00832C0A" w:rsidP="0083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883" w:type="dxa"/>
          </w:tcPr>
          <w:p w14:paraId="20207AE6" w14:textId="35C2A741" w:rsidR="00832C0A" w:rsidRDefault="00832C0A" w:rsidP="0083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70" w:type="dxa"/>
          </w:tcPr>
          <w:p w14:paraId="4A5C3AA6" w14:textId="0E17E553" w:rsidR="00832C0A" w:rsidRDefault="00607354" w:rsidP="0083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70" w:type="dxa"/>
          </w:tcPr>
          <w:p w14:paraId="4FA6BB0A" w14:textId="4258ECF1" w:rsidR="00832C0A" w:rsidRDefault="00832C0A" w:rsidP="0083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832C0A" w14:paraId="6EA5A9FC" w14:textId="3DCDCA0D" w:rsidTr="00A1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tcBorders>
              <w:top w:val="single" w:sz="12" w:space="0" w:color="FF0000"/>
              <w:left w:val="nil"/>
              <w:bottom w:val="nil"/>
              <w:right w:val="nil"/>
            </w:tcBorders>
          </w:tcPr>
          <w:p w14:paraId="186F1C6D" w14:textId="7F0F0DEA" w:rsidR="00832C0A" w:rsidRDefault="00832C0A" w:rsidP="00832C0A">
            <w:r>
              <w:t>Gyroscope</w:t>
            </w:r>
          </w:p>
        </w:tc>
        <w:tc>
          <w:tcPr>
            <w:tcW w:w="1862" w:type="dxa"/>
            <w:tcBorders>
              <w:left w:val="nil"/>
            </w:tcBorders>
          </w:tcPr>
          <w:p w14:paraId="79A245B4" w14:textId="155387C2" w:rsidR="00832C0A" w:rsidRDefault="00832C0A" w:rsidP="00832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883" w:type="dxa"/>
          </w:tcPr>
          <w:p w14:paraId="61590EDD" w14:textId="03A3BE8F" w:rsidR="00832C0A" w:rsidRDefault="00832C0A" w:rsidP="00832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70" w:type="dxa"/>
          </w:tcPr>
          <w:p w14:paraId="5A467499" w14:textId="45C56629" w:rsidR="00832C0A" w:rsidRDefault="00607354" w:rsidP="00832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70" w:type="dxa"/>
          </w:tcPr>
          <w:p w14:paraId="1ACD1816" w14:textId="6886A706" w:rsidR="00832C0A" w:rsidRDefault="00832C0A" w:rsidP="00832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832C0A" w14:paraId="0926CBBC" w14:textId="6BD1A795" w:rsidTr="00A12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tcBorders>
              <w:top w:val="nil"/>
            </w:tcBorders>
          </w:tcPr>
          <w:p w14:paraId="2E4CC4B2" w14:textId="5AFD9BBA" w:rsidR="00832C0A" w:rsidRDefault="00832C0A" w:rsidP="00832C0A">
            <w:r>
              <w:t>Camera with AI</w:t>
            </w:r>
          </w:p>
        </w:tc>
        <w:tc>
          <w:tcPr>
            <w:tcW w:w="1862" w:type="dxa"/>
          </w:tcPr>
          <w:p w14:paraId="5222B003" w14:textId="4D50D6AE" w:rsidR="00832C0A" w:rsidRDefault="00832C0A" w:rsidP="0083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883" w:type="dxa"/>
          </w:tcPr>
          <w:p w14:paraId="17C74AA5" w14:textId="688462CC" w:rsidR="00832C0A" w:rsidRDefault="00832C0A" w:rsidP="0083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570" w:type="dxa"/>
          </w:tcPr>
          <w:p w14:paraId="4909E3C0" w14:textId="2E11DDB2" w:rsidR="00832C0A" w:rsidRDefault="00607354" w:rsidP="0083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70" w:type="dxa"/>
          </w:tcPr>
          <w:p w14:paraId="6516DF8F" w14:textId="10C28A58" w:rsidR="00832C0A" w:rsidRDefault="00832C0A" w:rsidP="00832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14:paraId="0DFB43C4" w14:textId="7F31B1B4" w:rsidR="00A25D27" w:rsidRDefault="007D12BC" w:rsidP="004D5FD6">
      <w:r>
        <w:t xml:space="preserve">The fall detection should not give false positives, which can lead to </w:t>
      </w:r>
      <w:r w:rsidR="00A9777D">
        <w:t xml:space="preserve">the emergency getting notified without reason. </w:t>
      </w:r>
      <w:r w:rsidR="002C2791">
        <w:t>So,</w:t>
      </w:r>
      <w:r w:rsidR="00A9777D">
        <w:t xml:space="preserve"> it </w:t>
      </w:r>
      <w:r w:rsidR="002C2791">
        <w:t>weighs</w:t>
      </w:r>
      <w:r w:rsidR="00A9777D">
        <w:t xml:space="preserve"> more. </w:t>
      </w:r>
      <w:r w:rsidR="004F25CA">
        <w:t xml:space="preserve">But if </w:t>
      </w:r>
      <w:r w:rsidR="00230CD2">
        <w:t>the user falls it should respond fast.</w:t>
      </w:r>
      <w:r w:rsidR="00197B91">
        <w:t xml:space="preserve"> </w:t>
      </w:r>
      <w:r w:rsidR="001040BC">
        <w:t>Furthermore,</w:t>
      </w:r>
      <w:r w:rsidR="00607354">
        <w:t xml:space="preserve"> </w:t>
      </w:r>
      <w:r w:rsidR="00D6598A">
        <w:t xml:space="preserve">it needs to work with I2C </w:t>
      </w:r>
      <w:r w:rsidR="006C081E">
        <w:t>to communicate with the microcontroller.</w:t>
      </w:r>
      <w:r w:rsidR="00197B91">
        <w:t xml:space="preserve"> </w:t>
      </w:r>
      <w:r w:rsidR="002C2791">
        <w:t>So,</w:t>
      </w:r>
      <w:r w:rsidR="00197B91">
        <w:t xml:space="preserve"> the gyroscope is the best.</w:t>
      </w:r>
    </w:p>
    <w:p w14:paraId="4330DBD4" w14:textId="242F1738" w:rsidR="00991748" w:rsidRPr="00DA4097" w:rsidRDefault="00991748" w:rsidP="00A25D27">
      <w:pPr>
        <w:pStyle w:val="Heading3"/>
        <w:spacing w:before="0" w:after="0"/>
      </w:pPr>
      <w:bookmarkStart w:id="23" w:name="_Toc193278792"/>
      <w:r>
        <w:t xml:space="preserve">Comparison parameter </w:t>
      </w:r>
      <w:r w:rsidR="00A25D27">
        <w:t>2</w:t>
      </w:r>
      <w:r>
        <w:t>: Heartbeat detection</w:t>
      </w:r>
      <w:bookmarkEnd w:id="23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917"/>
        <w:gridCol w:w="1892"/>
        <w:gridCol w:w="1875"/>
        <w:gridCol w:w="1757"/>
        <w:gridCol w:w="1621"/>
      </w:tblGrid>
      <w:tr w:rsidR="00F01CBB" w14:paraId="515950E5" w14:textId="3E8706DC" w:rsidTr="000B5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28C41A5F" w14:textId="28521542" w:rsidR="00F01CBB" w:rsidRDefault="00F01CBB" w:rsidP="00E22476">
            <w:r>
              <w:t>Heartbeat detection</w:t>
            </w:r>
          </w:p>
        </w:tc>
        <w:tc>
          <w:tcPr>
            <w:tcW w:w="1892" w:type="dxa"/>
          </w:tcPr>
          <w:p w14:paraId="063486B5" w14:textId="6A516738" w:rsidR="00F01CBB" w:rsidRDefault="00F01CBB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1875" w:type="dxa"/>
          </w:tcPr>
          <w:p w14:paraId="28207937" w14:textId="69B77172" w:rsidR="00F01CBB" w:rsidRDefault="00CF6C4F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 consumption</w:t>
            </w:r>
          </w:p>
        </w:tc>
        <w:tc>
          <w:tcPr>
            <w:tcW w:w="1757" w:type="dxa"/>
          </w:tcPr>
          <w:p w14:paraId="00D6F3F3" w14:textId="6B4A8BB7" w:rsidR="00F01CBB" w:rsidRDefault="00F01CBB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621" w:type="dxa"/>
          </w:tcPr>
          <w:p w14:paraId="5D1EFFC2" w14:textId="77777777" w:rsidR="00F01CBB" w:rsidRDefault="00F01CBB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BB" w14:paraId="560AA492" w14:textId="51519268" w:rsidTr="006E5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bottom w:val="single" w:sz="18" w:space="0" w:color="FF0000"/>
            </w:tcBorders>
          </w:tcPr>
          <w:p w14:paraId="6A81540E" w14:textId="77777777" w:rsidR="00F01CBB" w:rsidRPr="0010315F" w:rsidRDefault="00F01CBB" w:rsidP="00E22476">
            <w:pPr>
              <w:rPr>
                <w:b w:val="0"/>
                <w:bCs w:val="0"/>
              </w:rPr>
            </w:pPr>
            <w:r w:rsidRPr="0010315F">
              <w:rPr>
                <w:b w:val="0"/>
                <w:bCs w:val="0"/>
              </w:rPr>
              <w:t>weight</w:t>
            </w:r>
          </w:p>
        </w:tc>
        <w:tc>
          <w:tcPr>
            <w:tcW w:w="1892" w:type="dxa"/>
          </w:tcPr>
          <w:p w14:paraId="7E8293D8" w14:textId="4E996A48" w:rsidR="00F01CBB" w:rsidRDefault="00527184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0B15B4">
              <w:t>%</w:t>
            </w:r>
          </w:p>
        </w:tc>
        <w:tc>
          <w:tcPr>
            <w:tcW w:w="1875" w:type="dxa"/>
          </w:tcPr>
          <w:p w14:paraId="726EC1D9" w14:textId="66B8B123" w:rsidR="00F01CBB" w:rsidRDefault="00B43E49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F01CBB">
              <w:t>%</w:t>
            </w:r>
          </w:p>
        </w:tc>
        <w:tc>
          <w:tcPr>
            <w:tcW w:w="1757" w:type="dxa"/>
          </w:tcPr>
          <w:p w14:paraId="1E0F8FC1" w14:textId="12047C62" w:rsidR="00F01CBB" w:rsidRDefault="00B43E49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621" w:type="dxa"/>
          </w:tcPr>
          <w:p w14:paraId="416A91E6" w14:textId="77777777" w:rsidR="00F01CBB" w:rsidRDefault="00F01CBB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BB" w14:paraId="1093B23D" w14:textId="2AE85567" w:rsidTr="006E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1585D7D" w14:textId="65780C6D" w:rsidR="00F01CBB" w:rsidRDefault="00F01CBB" w:rsidP="00E22476">
            <w:r>
              <w:t>ECG sensor</w:t>
            </w:r>
          </w:p>
        </w:tc>
        <w:tc>
          <w:tcPr>
            <w:tcW w:w="1892" w:type="dxa"/>
            <w:tcBorders>
              <w:left w:val="single" w:sz="18" w:space="0" w:color="FF0000"/>
            </w:tcBorders>
          </w:tcPr>
          <w:p w14:paraId="66076631" w14:textId="2348E856" w:rsidR="00F01CBB" w:rsidRDefault="00A51447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E919AC">
              <w:t>+</w:t>
            </w:r>
          </w:p>
        </w:tc>
        <w:tc>
          <w:tcPr>
            <w:tcW w:w="1875" w:type="dxa"/>
          </w:tcPr>
          <w:p w14:paraId="44E8414A" w14:textId="74CF4996" w:rsidR="00F01CBB" w:rsidRDefault="00B43E49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757" w:type="dxa"/>
          </w:tcPr>
          <w:p w14:paraId="1D1D8568" w14:textId="35FC52E7" w:rsidR="00F01CBB" w:rsidRDefault="003A2351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1" w:type="dxa"/>
          </w:tcPr>
          <w:p w14:paraId="2E212610" w14:textId="77777777" w:rsidR="00F01CBB" w:rsidRDefault="00F01CBB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BB" w14:paraId="35F9DE2B" w14:textId="598B1388" w:rsidTr="006E5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top w:val="single" w:sz="18" w:space="0" w:color="FF0000"/>
            </w:tcBorders>
          </w:tcPr>
          <w:p w14:paraId="0D297E44" w14:textId="5DF9E7D9" w:rsidR="00F01CBB" w:rsidRDefault="00F01CBB" w:rsidP="00E22476">
            <w:r>
              <w:t>Optical heart rate sensor</w:t>
            </w:r>
          </w:p>
        </w:tc>
        <w:tc>
          <w:tcPr>
            <w:tcW w:w="1892" w:type="dxa"/>
          </w:tcPr>
          <w:p w14:paraId="0BDDC1B6" w14:textId="40743EAD" w:rsidR="00F01CBB" w:rsidRDefault="007326C2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875" w:type="dxa"/>
          </w:tcPr>
          <w:p w14:paraId="555D0FC6" w14:textId="17823485" w:rsidR="00F01CBB" w:rsidRDefault="00664FD2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757" w:type="dxa"/>
          </w:tcPr>
          <w:p w14:paraId="6E3302A8" w14:textId="2C052A02" w:rsidR="00F01CBB" w:rsidRDefault="003A2351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621" w:type="dxa"/>
          </w:tcPr>
          <w:p w14:paraId="47793FEB" w14:textId="77777777" w:rsidR="00F01CBB" w:rsidRDefault="00F01CBB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EBC43A" w14:textId="5A61E5A5" w:rsidR="00E66EF0" w:rsidRPr="00D81221" w:rsidRDefault="00E66EF0" w:rsidP="00E66EF0">
      <w:r>
        <w:t>The</w:t>
      </w:r>
      <w:r w:rsidR="00CD249A">
        <w:t xml:space="preserve"> </w:t>
      </w:r>
      <w:r w:rsidR="00AF6E05">
        <w:t>detection must be as accurate as possible to receive good data.</w:t>
      </w:r>
      <w:r w:rsidR="00C04D15">
        <w:t xml:space="preserve"> </w:t>
      </w:r>
      <w:r w:rsidR="00A05D9B">
        <w:t xml:space="preserve">The ECG sensors are generally better at this, but the </w:t>
      </w:r>
      <w:r w:rsidR="00A25D27">
        <w:t>downside</w:t>
      </w:r>
      <w:r w:rsidR="00A05D9B">
        <w:t xml:space="preserve"> is that they need to be attached to the skin.</w:t>
      </w:r>
    </w:p>
    <w:p w14:paraId="2ECD81DF" w14:textId="69AC6E87" w:rsidR="00991748" w:rsidRPr="00DA4097" w:rsidRDefault="00991748" w:rsidP="00991748">
      <w:pPr>
        <w:pStyle w:val="Heading3"/>
      </w:pPr>
      <w:bookmarkStart w:id="24" w:name="_Toc193278793"/>
      <w:r>
        <w:lastRenderedPageBreak/>
        <w:t xml:space="preserve">Comparison parameter </w:t>
      </w:r>
      <w:r w:rsidR="00A25D27">
        <w:t>3</w:t>
      </w:r>
      <w:r>
        <w:t>: User Interface</w:t>
      </w:r>
      <w:bookmarkEnd w:id="24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F6ADA" w14:paraId="098B12DC" w14:textId="77777777" w:rsidTr="000B5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7FD400E" w14:textId="41A54C76" w:rsidR="003F6ADA" w:rsidRDefault="00B050D8" w:rsidP="00E22476">
            <w:r>
              <w:t>User interface (watch)</w:t>
            </w:r>
          </w:p>
        </w:tc>
        <w:tc>
          <w:tcPr>
            <w:tcW w:w="2265" w:type="dxa"/>
          </w:tcPr>
          <w:p w14:paraId="098F3913" w14:textId="4A9BA9DD" w:rsidR="003F6ADA" w:rsidRDefault="00FD38C4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Readability</w:t>
            </w:r>
          </w:p>
        </w:tc>
        <w:tc>
          <w:tcPr>
            <w:tcW w:w="2266" w:type="dxa"/>
          </w:tcPr>
          <w:p w14:paraId="568D352A" w14:textId="2EF3E117" w:rsidR="003F6ADA" w:rsidRDefault="0038068F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interaction</w:t>
            </w:r>
          </w:p>
        </w:tc>
        <w:tc>
          <w:tcPr>
            <w:tcW w:w="2266" w:type="dxa"/>
          </w:tcPr>
          <w:p w14:paraId="023D6CFF" w14:textId="1DC384CD" w:rsidR="003F6ADA" w:rsidRDefault="00E919AC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3F6ADA" w14:paraId="73F89B69" w14:textId="77777777" w:rsidTr="001D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bottom w:val="single" w:sz="18" w:space="0" w:color="FF0000"/>
            </w:tcBorders>
          </w:tcPr>
          <w:p w14:paraId="375F3972" w14:textId="77777777" w:rsidR="003F6ADA" w:rsidRPr="0010315F" w:rsidRDefault="003F6ADA" w:rsidP="00E22476">
            <w:pPr>
              <w:rPr>
                <w:b w:val="0"/>
                <w:bCs w:val="0"/>
              </w:rPr>
            </w:pPr>
            <w:r w:rsidRPr="0010315F">
              <w:rPr>
                <w:b w:val="0"/>
                <w:bCs w:val="0"/>
              </w:rPr>
              <w:t>weight</w:t>
            </w:r>
          </w:p>
        </w:tc>
        <w:tc>
          <w:tcPr>
            <w:tcW w:w="2265" w:type="dxa"/>
          </w:tcPr>
          <w:p w14:paraId="5B2BABBC" w14:textId="462C6C98" w:rsidR="003F6ADA" w:rsidRDefault="00CA0D6D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266" w:type="dxa"/>
          </w:tcPr>
          <w:p w14:paraId="35683A57" w14:textId="02F5C6F3" w:rsidR="003F6ADA" w:rsidRDefault="00FA02CD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2266" w:type="dxa"/>
          </w:tcPr>
          <w:p w14:paraId="7A92FCC9" w14:textId="5620C51B" w:rsidR="003F6ADA" w:rsidRDefault="00FA02CD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2F7A5B">
              <w:t>%</w:t>
            </w:r>
          </w:p>
        </w:tc>
      </w:tr>
      <w:tr w:rsidR="003F6ADA" w14:paraId="09173F8A" w14:textId="77777777" w:rsidTr="001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36EF6AB" w14:textId="5442EF6E" w:rsidR="003F6ADA" w:rsidRDefault="00190CAB" w:rsidP="00E22476">
            <w:r>
              <w:t>OLed</w:t>
            </w:r>
          </w:p>
        </w:tc>
        <w:tc>
          <w:tcPr>
            <w:tcW w:w="2265" w:type="dxa"/>
            <w:tcBorders>
              <w:left w:val="single" w:sz="18" w:space="0" w:color="FF0000"/>
            </w:tcBorders>
          </w:tcPr>
          <w:p w14:paraId="72F9CAC5" w14:textId="368C11FB" w:rsidR="003F6ADA" w:rsidRDefault="000E16F8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2266" w:type="dxa"/>
          </w:tcPr>
          <w:p w14:paraId="73E4E0CC" w14:textId="422CD667" w:rsidR="003F6ADA" w:rsidRDefault="00FA02CD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66" w:type="dxa"/>
          </w:tcPr>
          <w:p w14:paraId="2E90EE6B" w14:textId="4B3A25EB" w:rsidR="003F6ADA" w:rsidRDefault="001D313A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F6ADA" w14:paraId="689AECEE" w14:textId="77777777" w:rsidTr="001D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18" w:space="0" w:color="FF0000"/>
            </w:tcBorders>
          </w:tcPr>
          <w:p w14:paraId="5BED3B3E" w14:textId="6FD212A4" w:rsidR="003F6ADA" w:rsidRDefault="00190CAB" w:rsidP="00E22476">
            <w:r>
              <w:t>TFT LCD</w:t>
            </w:r>
          </w:p>
        </w:tc>
        <w:tc>
          <w:tcPr>
            <w:tcW w:w="2265" w:type="dxa"/>
          </w:tcPr>
          <w:p w14:paraId="37069683" w14:textId="369A8F1E" w:rsidR="003F6ADA" w:rsidRDefault="000E16F8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66" w:type="dxa"/>
          </w:tcPr>
          <w:p w14:paraId="12C8E307" w14:textId="2111C7DB" w:rsidR="003F6ADA" w:rsidRDefault="00FA02CD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2266" w:type="dxa"/>
          </w:tcPr>
          <w:p w14:paraId="3FBA494D" w14:textId="10CD83F0" w:rsidR="003F6ADA" w:rsidRDefault="001D313A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14:paraId="4038D341" w14:textId="452661EA" w:rsidR="001A18AD" w:rsidRPr="001A18AD" w:rsidRDefault="001A18AD" w:rsidP="001A18AD">
      <w:r>
        <w:t>The TFT LCD is a touchscreen display</w:t>
      </w:r>
      <w:r w:rsidR="002F7A5B">
        <w:t xml:space="preserve">, the OLed does not have this. </w:t>
      </w:r>
      <w:r w:rsidR="000E16F8">
        <w:t xml:space="preserve">While an OLed </w:t>
      </w:r>
      <w:r w:rsidR="00C75171">
        <w:t xml:space="preserve">has a much better contrast ratio which makes it easier to read. </w:t>
      </w:r>
    </w:p>
    <w:p w14:paraId="09BD9F65" w14:textId="3980B238" w:rsidR="00991748" w:rsidRPr="00DA4097" w:rsidRDefault="00991748" w:rsidP="00991748">
      <w:pPr>
        <w:pStyle w:val="Heading3"/>
      </w:pPr>
      <w:bookmarkStart w:id="25" w:name="_Toc193278794"/>
      <w:r>
        <w:t xml:space="preserve">Comparison parameter </w:t>
      </w:r>
      <w:r w:rsidR="00A25D27">
        <w:t>4</w:t>
      </w:r>
      <w:r>
        <w:t>: Power supply</w:t>
      </w:r>
      <w:bookmarkEnd w:id="25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050D8" w14:paraId="3A86ED4E" w14:textId="77777777" w:rsidTr="000B5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681237" w14:textId="3A0FCBD8" w:rsidR="00B050D8" w:rsidRDefault="00B050D8" w:rsidP="00E22476">
            <w:r>
              <w:t>Power supply</w:t>
            </w:r>
          </w:p>
        </w:tc>
        <w:tc>
          <w:tcPr>
            <w:tcW w:w="2265" w:type="dxa"/>
          </w:tcPr>
          <w:p w14:paraId="4C8FCABB" w14:textId="30F83335" w:rsidR="00B050D8" w:rsidRDefault="001A1BD7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Rechargeability </w:t>
            </w:r>
          </w:p>
        </w:tc>
        <w:tc>
          <w:tcPr>
            <w:tcW w:w="2266" w:type="dxa"/>
          </w:tcPr>
          <w:p w14:paraId="4361406D" w14:textId="4A08430E" w:rsidR="00B050D8" w:rsidRDefault="004F0CBD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Safety</w:t>
            </w:r>
          </w:p>
        </w:tc>
        <w:tc>
          <w:tcPr>
            <w:tcW w:w="2266" w:type="dxa"/>
          </w:tcPr>
          <w:p w14:paraId="04F15CEF" w14:textId="201C0206" w:rsidR="00B050D8" w:rsidRDefault="004F0CBD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&amp; weight</w:t>
            </w:r>
          </w:p>
        </w:tc>
      </w:tr>
      <w:tr w:rsidR="00B050D8" w14:paraId="361C8408" w14:textId="77777777" w:rsidTr="000B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54A90D1" w14:textId="77777777" w:rsidR="00B050D8" w:rsidRPr="0010315F" w:rsidRDefault="00B050D8" w:rsidP="00E22476">
            <w:pPr>
              <w:rPr>
                <w:b w:val="0"/>
                <w:bCs w:val="0"/>
              </w:rPr>
            </w:pPr>
            <w:r w:rsidRPr="0010315F">
              <w:rPr>
                <w:b w:val="0"/>
                <w:bCs w:val="0"/>
              </w:rPr>
              <w:t>weight</w:t>
            </w:r>
          </w:p>
        </w:tc>
        <w:tc>
          <w:tcPr>
            <w:tcW w:w="2265" w:type="dxa"/>
          </w:tcPr>
          <w:p w14:paraId="78A286B4" w14:textId="7AF83380" w:rsidR="00B050D8" w:rsidRDefault="00E615F5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266" w:type="dxa"/>
          </w:tcPr>
          <w:p w14:paraId="0E168CFF" w14:textId="6237DC1F" w:rsidR="00B050D8" w:rsidRDefault="00F71D10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266" w:type="dxa"/>
          </w:tcPr>
          <w:p w14:paraId="122BD1CE" w14:textId="07F993DC" w:rsidR="00B050D8" w:rsidRDefault="00092AAD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  <w:tr w:rsidR="00B050D8" w14:paraId="0CC7092D" w14:textId="77777777" w:rsidTr="000B5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F020995" w14:textId="0A0CE510" w:rsidR="00B050D8" w:rsidRDefault="00190CAB" w:rsidP="00E22476">
            <w:r>
              <w:t>USB</w:t>
            </w:r>
          </w:p>
        </w:tc>
        <w:tc>
          <w:tcPr>
            <w:tcW w:w="2265" w:type="dxa"/>
          </w:tcPr>
          <w:p w14:paraId="0C36A1CD" w14:textId="65999B96" w:rsidR="00B050D8" w:rsidRDefault="00EC79AC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6" w:type="dxa"/>
          </w:tcPr>
          <w:p w14:paraId="26E9F4F0" w14:textId="10DD605A" w:rsidR="00B050D8" w:rsidRDefault="00201638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6" w:type="dxa"/>
          </w:tcPr>
          <w:p w14:paraId="78666F41" w14:textId="7DB04FA0" w:rsidR="00B050D8" w:rsidRDefault="00055FE3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B050D8" w14:paraId="0EF03169" w14:textId="77777777" w:rsidTr="0031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bottom w:val="single" w:sz="12" w:space="0" w:color="FF0000"/>
            </w:tcBorders>
          </w:tcPr>
          <w:p w14:paraId="4AB7C0DD" w14:textId="4491582A" w:rsidR="00B050D8" w:rsidRDefault="005860AC" w:rsidP="00E22476">
            <w:r>
              <w:t xml:space="preserve">Solar </w:t>
            </w:r>
          </w:p>
        </w:tc>
        <w:tc>
          <w:tcPr>
            <w:tcW w:w="2265" w:type="dxa"/>
          </w:tcPr>
          <w:p w14:paraId="066EBD00" w14:textId="50F2A521" w:rsidR="00B050D8" w:rsidRDefault="00EC79AC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6" w:type="dxa"/>
          </w:tcPr>
          <w:p w14:paraId="61554CE4" w14:textId="73F4FA43" w:rsidR="00B050D8" w:rsidRDefault="00201638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66" w:type="dxa"/>
          </w:tcPr>
          <w:p w14:paraId="2073A0E5" w14:textId="045F7839" w:rsidR="00B050D8" w:rsidRDefault="00201638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</w:p>
        </w:tc>
      </w:tr>
      <w:tr w:rsidR="00B050D8" w14:paraId="77BDE968" w14:textId="77777777" w:rsidTr="0031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FA42FCF" w14:textId="5F5A9009" w:rsidR="00B050D8" w:rsidRDefault="005860AC" w:rsidP="00E22476">
            <w:r>
              <w:t>LiPo</w:t>
            </w:r>
          </w:p>
        </w:tc>
        <w:tc>
          <w:tcPr>
            <w:tcW w:w="2265" w:type="dxa"/>
            <w:tcBorders>
              <w:left w:val="single" w:sz="12" w:space="0" w:color="FF0000"/>
            </w:tcBorders>
          </w:tcPr>
          <w:p w14:paraId="48CAE78C" w14:textId="4049A94C" w:rsidR="00B050D8" w:rsidRDefault="0081517F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055FE3">
              <w:t>+</w:t>
            </w:r>
          </w:p>
        </w:tc>
        <w:tc>
          <w:tcPr>
            <w:tcW w:w="2266" w:type="dxa"/>
          </w:tcPr>
          <w:p w14:paraId="2B21CD69" w14:textId="098A11E6" w:rsidR="00B050D8" w:rsidRDefault="00201638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6" w:type="dxa"/>
          </w:tcPr>
          <w:p w14:paraId="4AD21008" w14:textId="5D93C8C5" w:rsidR="00B050D8" w:rsidRDefault="00055FE3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</w:tbl>
    <w:p w14:paraId="244ACCEF" w14:textId="3D8CB2A6" w:rsidR="00EA19BE" w:rsidRPr="00A3472C" w:rsidRDefault="00696E72" w:rsidP="00EA19BE">
      <w:r>
        <w:t xml:space="preserve">The power </w:t>
      </w:r>
      <w:r w:rsidR="00F6100C">
        <w:t xml:space="preserve">supply needs to </w:t>
      </w:r>
      <w:r w:rsidR="00201638">
        <w:t>rechargeable</w:t>
      </w:r>
      <w:r w:rsidR="00F6100C">
        <w:t xml:space="preserve"> </w:t>
      </w:r>
      <w:r w:rsidR="00A3472C">
        <w:t xml:space="preserve">and use it again. </w:t>
      </w:r>
      <w:r w:rsidR="00894F4F">
        <w:t>The battery can be to big</w:t>
      </w:r>
      <w:r w:rsidR="00E46E3D">
        <w:t xml:space="preserve"> to make the watch traversable.</w:t>
      </w:r>
      <w:r w:rsidR="00201638">
        <w:t xml:space="preserve"> </w:t>
      </w:r>
      <w:r w:rsidR="00E62CD8">
        <w:t xml:space="preserve">A USB does work but is very unhandy with a </w:t>
      </w:r>
      <w:r w:rsidR="00312CF0">
        <w:t>constant</w:t>
      </w:r>
      <w:r w:rsidR="00E62CD8">
        <w:t xml:space="preserve"> long cable. The solar panel </w:t>
      </w:r>
      <w:r w:rsidR="0076176A">
        <w:t>works good be only operates at daylight. Which leaves the LiPo as the best option</w:t>
      </w:r>
    </w:p>
    <w:p w14:paraId="775E888F" w14:textId="0F2D737E" w:rsidR="00991748" w:rsidRPr="00DA4097" w:rsidRDefault="00991748" w:rsidP="00991748">
      <w:pPr>
        <w:pStyle w:val="Heading3"/>
      </w:pPr>
      <w:bookmarkStart w:id="26" w:name="_Toc193278795"/>
      <w:r>
        <w:t xml:space="preserve">Comparison parameter </w:t>
      </w:r>
      <w:r w:rsidR="00A25D27">
        <w:t>5</w:t>
      </w:r>
      <w:r>
        <w:t>: Medication alert</w:t>
      </w:r>
      <w:bookmarkEnd w:id="26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050D8" w14:paraId="31F5328D" w14:textId="77777777" w:rsidTr="000B5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C45F7E" w14:textId="1B370C34" w:rsidR="00B050D8" w:rsidRDefault="00B050D8" w:rsidP="00E22476">
            <w:r>
              <w:t>Medication alert</w:t>
            </w:r>
          </w:p>
        </w:tc>
        <w:tc>
          <w:tcPr>
            <w:tcW w:w="2265" w:type="dxa"/>
          </w:tcPr>
          <w:p w14:paraId="5D9040C9" w14:textId="7EE5EC86" w:rsidR="00B050D8" w:rsidRDefault="00AA349B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A94574">
              <w:t>accessibility</w:t>
            </w:r>
          </w:p>
        </w:tc>
        <w:tc>
          <w:tcPr>
            <w:tcW w:w="2266" w:type="dxa"/>
          </w:tcPr>
          <w:p w14:paraId="02123AF6" w14:textId="550A50E0" w:rsidR="00B050D8" w:rsidRDefault="00B050D8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06C9DFA" w14:textId="07CD8E66" w:rsidR="00B050D8" w:rsidRDefault="00B050D8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0D8" w14:paraId="7793EB94" w14:textId="77777777" w:rsidTr="000B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6A11494" w14:textId="77777777" w:rsidR="00B050D8" w:rsidRPr="0010315F" w:rsidRDefault="00B050D8" w:rsidP="00E22476">
            <w:pPr>
              <w:rPr>
                <w:b w:val="0"/>
                <w:bCs w:val="0"/>
              </w:rPr>
            </w:pPr>
            <w:r w:rsidRPr="0010315F">
              <w:rPr>
                <w:b w:val="0"/>
                <w:bCs w:val="0"/>
              </w:rPr>
              <w:t>weight</w:t>
            </w:r>
          </w:p>
        </w:tc>
        <w:tc>
          <w:tcPr>
            <w:tcW w:w="2265" w:type="dxa"/>
          </w:tcPr>
          <w:p w14:paraId="0C9F44F1" w14:textId="45FD3F65" w:rsidR="0010315F" w:rsidRDefault="0010315F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266" w:type="dxa"/>
          </w:tcPr>
          <w:p w14:paraId="5524767D" w14:textId="77777777" w:rsidR="00B050D8" w:rsidRDefault="00B050D8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2E2884D" w14:textId="77777777" w:rsidR="00B050D8" w:rsidRDefault="00B050D8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0D8" w14:paraId="674198A7" w14:textId="77777777" w:rsidTr="009F2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bottom w:val="single" w:sz="18" w:space="0" w:color="FF0000"/>
            </w:tcBorders>
          </w:tcPr>
          <w:p w14:paraId="00C1857B" w14:textId="2B552B71" w:rsidR="00B050D8" w:rsidRDefault="00B832FE" w:rsidP="00E22476">
            <w:r>
              <w:t>V</w:t>
            </w:r>
            <w:r w:rsidR="005860AC">
              <w:t>ibrati</w:t>
            </w:r>
            <w:r>
              <w:t>on watch</w:t>
            </w:r>
          </w:p>
        </w:tc>
        <w:tc>
          <w:tcPr>
            <w:tcW w:w="2265" w:type="dxa"/>
          </w:tcPr>
          <w:p w14:paraId="1B2A64C7" w14:textId="1F75E766" w:rsidR="00B050D8" w:rsidRDefault="0010315F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66" w:type="dxa"/>
          </w:tcPr>
          <w:p w14:paraId="4468D666" w14:textId="77777777" w:rsidR="00B050D8" w:rsidRDefault="00B050D8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4F5DD90" w14:textId="77777777" w:rsidR="00B050D8" w:rsidRDefault="00B050D8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0D8" w14:paraId="00A0C931" w14:textId="77777777" w:rsidTr="009F2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5A8A3979" w14:textId="0723F999" w:rsidR="00B050D8" w:rsidRDefault="005860AC" w:rsidP="00E22476">
            <w:r>
              <w:t>Audible ping</w:t>
            </w:r>
            <w:r w:rsidR="00B832FE">
              <w:t xml:space="preserve"> watch</w:t>
            </w:r>
          </w:p>
        </w:tc>
        <w:tc>
          <w:tcPr>
            <w:tcW w:w="2265" w:type="dxa"/>
            <w:tcBorders>
              <w:left w:val="single" w:sz="18" w:space="0" w:color="FF0000"/>
            </w:tcBorders>
          </w:tcPr>
          <w:p w14:paraId="03CBCC00" w14:textId="7D93D301" w:rsidR="00B050D8" w:rsidRDefault="0010315F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9F240B">
              <w:t>+</w:t>
            </w:r>
          </w:p>
        </w:tc>
        <w:tc>
          <w:tcPr>
            <w:tcW w:w="2266" w:type="dxa"/>
          </w:tcPr>
          <w:p w14:paraId="3C5DC4D6" w14:textId="77777777" w:rsidR="00B050D8" w:rsidRDefault="00B050D8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4551F5B" w14:textId="77777777" w:rsidR="00B050D8" w:rsidRDefault="00B050D8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0D8" w14:paraId="0AD042E3" w14:textId="77777777" w:rsidTr="009F2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18" w:space="0" w:color="FF0000"/>
              <w:right w:val="single" w:sz="4" w:space="0" w:color="auto"/>
            </w:tcBorders>
          </w:tcPr>
          <w:p w14:paraId="33531C44" w14:textId="4AB0A2E9" w:rsidR="00B050D8" w:rsidRDefault="005860AC" w:rsidP="00E22476">
            <w:r>
              <w:t>Mobile message</w:t>
            </w:r>
          </w:p>
        </w:tc>
        <w:tc>
          <w:tcPr>
            <w:tcW w:w="2265" w:type="dxa"/>
            <w:tcBorders>
              <w:left w:val="single" w:sz="4" w:space="0" w:color="auto"/>
            </w:tcBorders>
          </w:tcPr>
          <w:p w14:paraId="167030C7" w14:textId="34DC8A8C" w:rsidR="00B050D8" w:rsidRDefault="00A2215A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6" w:type="dxa"/>
          </w:tcPr>
          <w:p w14:paraId="690BF9A0" w14:textId="77777777" w:rsidR="00B050D8" w:rsidRDefault="00B050D8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B746195" w14:textId="77777777" w:rsidR="00B050D8" w:rsidRDefault="00B050D8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0B192" w14:textId="13A9B2A7" w:rsidR="00040423" w:rsidRDefault="00FE2C6B" w:rsidP="00A25D27">
      <w:r>
        <w:t xml:space="preserve">For the medication alert there is only one </w:t>
      </w:r>
      <w:r w:rsidR="00BA48E7">
        <w:t>criterion</w:t>
      </w:r>
      <w:r>
        <w:t xml:space="preserve">, which is </w:t>
      </w:r>
      <w:r w:rsidR="00B4536B">
        <w:t xml:space="preserve">how accessible it is, </w:t>
      </w:r>
      <w:r w:rsidR="00E23EF4">
        <w:t xml:space="preserve">in other words. Can the user </w:t>
      </w:r>
      <w:r w:rsidR="000A1826">
        <w:t xml:space="preserve">sense that the </w:t>
      </w:r>
      <w:r w:rsidR="0010315F">
        <w:t xml:space="preserve">medication </w:t>
      </w:r>
      <w:r w:rsidR="000A1826">
        <w:t>alert</w:t>
      </w:r>
      <w:r w:rsidR="00D44952">
        <w:t xml:space="preserve"> was given.</w:t>
      </w:r>
      <w:r w:rsidR="0010315F">
        <w:t xml:space="preserve"> This can be done in multiple ways</w:t>
      </w:r>
      <w:r w:rsidR="00A2215A">
        <w:t xml:space="preserve">. The mobile messages only works </w:t>
      </w:r>
      <w:r w:rsidR="005D3C53">
        <w:t xml:space="preserve">if the </w:t>
      </w:r>
      <w:r w:rsidR="00441406">
        <w:t xml:space="preserve">patient is using its mobile. </w:t>
      </w:r>
      <w:r w:rsidR="002670CB">
        <w:t>The vibration needs to be big to sense it,</w:t>
      </w:r>
      <w:r w:rsidR="00040423">
        <w:t xml:space="preserve"> and if the user is not ‘wearing’ the watch they would miss it.</w:t>
      </w:r>
      <w:r w:rsidR="00DF18B8">
        <w:t xml:space="preserve"> </w:t>
      </w:r>
      <w:r w:rsidR="00040423">
        <w:t xml:space="preserve">The audible </w:t>
      </w:r>
      <w:r w:rsidR="006B6A69">
        <w:t>ping</w:t>
      </w:r>
      <w:r w:rsidR="00040423">
        <w:t xml:space="preserve"> </w:t>
      </w:r>
      <w:r w:rsidR="007727A9">
        <w:t xml:space="preserve">has the biggest change of </w:t>
      </w:r>
      <w:r w:rsidR="006B6A69">
        <w:t xml:space="preserve">alerting the patient. </w:t>
      </w:r>
      <w:r w:rsidR="003E5D37">
        <w:t xml:space="preserve">Only in noise </w:t>
      </w:r>
      <w:r w:rsidR="00620D7D">
        <w:t xml:space="preserve">situations and </w:t>
      </w:r>
      <w:r w:rsidR="00E26157">
        <w:t xml:space="preserve">for deaf </w:t>
      </w:r>
      <w:r w:rsidR="00A46349">
        <w:t xml:space="preserve">patients this won’t work. </w:t>
      </w:r>
      <w:r w:rsidR="00BA48E7">
        <w:t>So the best would be a combination of a vibration and audible.</w:t>
      </w:r>
    </w:p>
    <w:p w14:paraId="4303BFE9" w14:textId="73300269" w:rsidR="00991748" w:rsidRPr="00991748" w:rsidRDefault="00991748" w:rsidP="004D5FD6">
      <w:pPr>
        <w:pStyle w:val="Heading3"/>
      </w:pPr>
      <w:bookmarkStart w:id="27" w:name="_Toc193278796"/>
      <w:r>
        <w:t xml:space="preserve">Comparison parameter </w:t>
      </w:r>
      <w:r w:rsidR="00A25D27">
        <w:t>6</w:t>
      </w:r>
      <w:r>
        <w:t>: emergency alert</w:t>
      </w:r>
      <w:bookmarkEnd w:id="27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050D8" w14:paraId="7E4CB8B3" w14:textId="77777777" w:rsidTr="000B5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ECC89BC" w14:textId="3724693C" w:rsidR="00B050D8" w:rsidRDefault="00B050D8" w:rsidP="00E22476">
            <w:r>
              <w:t>emergency alert</w:t>
            </w:r>
            <w:r w:rsidR="00804D05">
              <w:t xml:space="preserve"> practitioner</w:t>
            </w:r>
          </w:p>
        </w:tc>
        <w:tc>
          <w:tcPr>
            <w:tcW w:w="2265" w:type="dxa"/>
          </w:tcPr>
          <w:p w14:paraId="27CCC43F" w14:textId="437B3043" w:rsidR="00B050D8" w:rsidRDefault="00A02F5C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accessibility</w:t>
            </w:r>
          </w:p>
        </w:tc>
        <w:tc>
          <w:tcPr>
            <w:tcW w:w="2266" w:type="dxa"/>
          </w:tcPr>
          <w:p w14:paraId="75915B48" w14:textId="581F1718" w:rsidR="00B050D8" w:rsidRDefault="007C2B05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to emergenc</w:t>
            </w:r>
            <w:r>
              <w:rPr>
                <w:b w:val="0"/>
                <w:bCs w:val="0"/>
              </w:rPr>
              <w:t>y</w:t>
            </w:r>
            <w:r>
              <w:t xml:space="preserve"> services</w:t>
            </w:r>
          </w:p>
        </w:tc>
        <w:tc>
          <w:tcPr>
            <w:tcW w:w="2266" w:type="dxa"/>
          </w:tcPr>
          <w:p w14:paraId="6467D469" w14:textId="3BC5D2BA" w:rsidR="00B050D8" w:rsidRDefault="00B050D8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0D8" w14:paraId="24707AB0" w14:textId="77777777" w:rsidTr="000B5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56B532" w14:textId="77777777" w:rsidR="00B050D8" w:rsidRPr="0010315F" w:rsidRDefault="00B050D8" w:rsidP="00E22476">
            <w:pPr>
              <w:rPr>
                <w:b w:val="0"/>
                <w:bCs w:val="0"/>
              </w:rPr>
            </w:pPr>
            <w:r w:rsidRPr="0010315F">
              <w:rPr>
                <w:b w:val="0"/>
                <w:bCs w:val="0"/>
              </w:rPr>
              <w:t>weight</w:t>
            </w:r>
          </w:p>
        </w:tc>
        <w:tc>
          <w:tcPr>
            <w:tcW w:w="2265" w:type="dxa"/>
          </w:tcPr>
          <w:p w14:paraId="797216E7" w14:textId="21F4347C" w:rsidR="00B050D8" w:rsidRDefault="00EF68DA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2266" w:type="dxa"/>
          </w:tcPr>
          <w:p w14:paraId="28E590A8" w14:textId="308E3DD5" w:rsidR="00B050D8" w:rsidRDefault="00EF68DA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2266" w:type="dxa"/>
          </w:tcPr>
          <w:p w14:paraId="09EB56E0" w14:textId="77777777" w:rsidR="00B050D8" w:rsidRDefault="00B050D8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0D8" w14:paraId="304193E5" w14:textId="77777777" w:rsidTr="0031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bottom w:val="single" w:sz="12" w:space="0" w:color="FF0000"/>
            </w:tcBorders>
          </w:tcPr>
          <w:p w14:paraId="0A1F64F8" w14:textId="78521DEF" w:rsidR="00B050D8" w:rsidRDefault="001E6446" w:rsidP="00E22476">
            <w:r>
              <w:t>Pager</w:t>
            </w:r>
          </w:p>
        </w:tc>
        <w:tc>
          <w:tcPr>
            <w:tcW w:w="2265" w:type="dxa"/>
          </w:tcPr>
          <w:p w14:paraId="717125F4" w14:textId="41024AC7" w:rsidR="00B050D8" w:rsidRDefault="005175B7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66" w:type="dxa"/>
          </w:tcPr>
          <w:p w14:paraId="1CC9F3C2" w14:textId="790E9F4D" w:rsidR="00B050D8" w:rsidRDefault="005175B7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6" w:type="dxa"/>
          </w:tcPr>
          <w:p w14:paraId="0A992588" w14:textId="77777777" w:rsidR="00B050D8" w:rsidRDefault="00B050D8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0D8" w14:paraId="6CA89E9B" w14:textId="77777777" w:rsidTr="0031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ED38897" w14:textId="2F71BC92" w:rsidR="00B050D8" w:rsidRDefault="001E6446" w:rsidP="00E22476">
            <w:r>
              <w:t>Mobile message</w:t>
            </w:r>
          </w:p>
        </w:tc>
        <w:tc>
          <w:tcPr>
            <w:tcW w:w="2265" w:type="dxa"/>
            <w:tcBorders>
              <w:left w:val="single" w:sz="12" w:space="0" w:color="FF0000"/>
            </w:tcBorders>
          </w:tcPr>
          <w:p w14:paraId="742BDEDF" w14:textId="0E109563" w:rsidR="00B050D8" w:rsidRDefault="007C2B05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66" w:type="dxa"/>
          </w:tcPr>
          <w:p w14:paraId="5211FEEE" w14:textId="2E910F9C" w:rsidR="00B050D8" w:rsidRDefault="007C2B05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2266" w:type="dxa"/>
          </w:tcPr>
          <w:p w14:paraId="176DDC49" w14:textId="77777777" w:rsidR="00B050D8" w:rsidRDefault="00B050D8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0D8" w14:paraId="06ABE60B" w14:textId="77777777" w:rsidTr="0031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12" w:space="0" w:color="FF0000"/>
              <w:right w:val="nil"/>
            </w:tcBorders>
          </w:tcPr>
          <w:p w14:paraId="1BD98218" w14:textId="149E08E9" w:rsidR="00B050D8" w:rsidRDefault="00B050D8" w:rsidP="00E22476"/>
        </w:tc>
        <w:tc>
          <w:tcPr>
            <w:tcW w:w="2265" w:type="dxa"/>
            <w:tcBorders>
              <w:left w:val="nil"/>
            </w:tcBorders>
          </w:tcPr>
          <w:p w14:paraId="026087D9" w14:textId="77777777" w:rsidR="00B050D8" w:rsidRDefault="00B050D8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C483AFE" w14:textId="77777777" w:rsidR="00B050D8" w:rsidRDefault="00B050D8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A0BEDBB" w14:textId="77777777" w:rsidR="00B050D8" w:rsidRDefault="00B050D8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5A0708" w14:textId="2E25C60F" w:rsidR="00B050D8" w:rsidRDefault="00F07DA1" w:rsidP="004D5FD6">
      <w:r>
        <w:t xml:space="preserve">Here the same applies as the medication alert </w:t>
      </w:r>
      <w:r w:rsidR="00C94558">
        <w:t>but even more important.</w:t>
      </w:r>
      <w:r w:rsidR="000D4096">
        <w:t xml:space="preserve"> The </w:t>
      </w:r>
      <w:r w:rsidR="00B30259">
        <w:t>device needs to have contact with the system and to emergency services.</w:t>
      </w:r>
      <w:r w:rsidR="005175B7">
        <w:t xml:space="preserve"> Because of this the mobile messages would be the best.</w:t>
      </w:r>
    </w:p>
    <w:p w14:paraId="48A7253D" w14:textId="274AA142" w:rsidR="006173AD" w:rsidRPr="00991748" w:rsidRDefault="006173AD" w:rsidP="006173AD">
      <w:pPr>
        <w:pStyle w:val="Heading3"/>
      </w:pPr>
      <w:bookmarkStart w:id="28" w:name="_Toc193278797"/>
      <w:r>
        <w:lastRenderedPageBreak/>
        <w:t xml:space="preserve">Comparison parameter </w:t>
      </w:r>
      <w:r w:rsidR="00A25D27">
        <w:t>7</w:t>
      </w:r>
      <w:r>
        <w:t>: microcontroller</w:t>
      </w:r>
      <w:bookmarkEnd w:id="28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699"/>
        <w:gridCol w:w="1647"/>
        <w:gridCol w:w="1487"/>
        <w:gridCol w:w="1570"/>
        <w:gridCol w:w="1475"/>
        <w:gridCol w:w="1184"/>
      </w:tblGrid>
      <w:tr w:rsidR="00AA528B" w14:paraId="650EFD7B" w14:textId="5C8A91FD" w:rsidTr="00AA5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4F4C6495" w14:textId="77777777" w:rsidR="00AA528B" w:rsidRDefault="00AA528B" w:rsidP="00E22476">
            <w:r>
              <w:t>emergency alert practitioner</w:t>
            </w:r>
          </w:p>
        </w:tc>
        <w:tc>
          <w:tcPr>
            <w:tcW w:w="1673" w:type="dxa"/>
          </w:tcPr>
          <w:p w14:paraId="40BB96A6" w14:textId="64DC842E" w:rsidR="00AA528B" w:rsidRDefault="00AA528B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Processing power </w:t>
            </w:r>
          </w:p>
        </w:tc>
        <w:tc>
          <w:tcPr>
            <w:tcW w:w="1520" w:type="dxa"/>
          </w:tcPr>
          <w:p w14:paraId="778F3512" w14:textId="31B4B64D" w:rsidR="00AA528B" w:rsidRDefault="00AA528B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(RAM)</w:t>
            </w:r>
          </w:p>
        </w:tc>
        <w:tc>
          <w:tcPr>
            <w:tcW w:w="1599" w:type="dxa"/>
          </w:tcPr>
          <w:p w14:paraId="4BF3DA6A" w14:textId="31BD7135" w:rsidR="00AA528B" w:rsidRDefault="00AA528B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protocols</w:t>
            </w:r>
          </w:p>
        </w:tc>
        <w:tc>
          <w:tcPr>
            <w:tcW w:w="1482" w:type="dxa"/>
          </w:tcPr>
          <w:p w14:paraId="4B572B8A" w14:textId="5D486CC8" w:rsidR="00AA528B" w:rsidRDefault="00AA528B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connectivity</w:t>
            </w:r>
          </w:p>
        </w:tc>
        <w:tc>
          <w:tcPr>
            <w:tcW w:w="1065" w:type="dxa"/>
          </w:tcPr>
          <w:p w14:paraId="4B0F7099" w14:textId="2B564DB1" w:rsidR="00AA528B" w:rsidRDefault="00AA528B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Operating voltage</w:t>
            </w:r>
          </w:p>
        </w:tc>
      </w:tr>
      <w:tr w:rsidR="00AA528B" w14:paraId="1D66C481" w14:textId="4537CEF2" w:rsidTr="00AA5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B1F43E2" w14:textId="77777777" w:rsidR="00AA528B" w:rsidRPr="0010315F" w:rsidRDefault="00AA528B" w:rsidP="00E22476">
            <w:pPr>
              <w:rPr>
                <w:b w:val="0"/>
                <w:bCs w:val="0"/>
              </w:rPr>
            </w:pPr>
            <w:r w:rsidRPr="0010315F">
              <w:rPr>
                <w:b w:val="0"/>
                <w:bCs w:val="0"/>
              </w:rPr>
              <w:t>weight</w:t>
            </w:r>
          </w:p>
        </w:tc>
        <w:tc>
          <w:tcPr>
            <w:tcW w:w="1673" w:type="dxa"/>
          </w:tcPr>
          <w:p w14:paraId="497BF3AB" w14:textId="0A8E6BB2" w:rsidR="00AA528B" w:rsidRDefault="00AA528B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1520" w:type="dxa"/>
          </w:tcPr>
          <w:p w14:paraId="333FB44C" w14:textId="6E6E3772" w:rsidR="00AA528B" w:rsidRDefault="00AA528B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1599" w:type="dxa"/>
          </w:tcPr>
          <w:p w14:paraId="2DF4A4E6" w14:textId="3A38E0C2" w:rsidR="00AA528B" w:rsidRDefault="00AA528B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1482" w:type="dxa"/>
          </w:tcPr>
          <w:p w14:paraId="6734315B" w14:textId="78C6FB57" w:rsidR="00AA528B" w:rsidRDefault="00AA528B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1065" w:type="dxa"/>
          </w:tcPr>
          <w:p w14:paraId="090AECB7" w14:textId="2549CCDF" w:rsidR="00AA528B" w:rsidRDefault="00D442AF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AA528B" w14:paraId="0E5DC396" w14:textId="4FE05350" w:rsidTr="00AA5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A8D3E24" w14:textId="3B5CD49E" w:rsidR="00AA528B" w:rsidRDefault="00AA528B" w:rsidP="00E22476">
            <w:r>
              <w:t>ESP32</w:t>
            </w:r>
          </w:p>
        </w:tc>
        <w:tc>
          <w:tcPr>
            <w:tcW w:w="1673" w:type="dxa"/>
          </w:tcPr>
          <w:p w14:paraId="6795A42C" w14:textId="2895B21A" w:rsidR="00AA528B" w:rsidRDefault="00AA528B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20" w:type="dxa"/>
          </w:tcPr>
          <w:p w14:paraId="72C8158E" w14:textId="6CC72866" w:rsidR="00AA528B" w:rsidRDefault="00AA528B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9" w:type="dxa"/>
          </w:tcPr>
          <w:p w14:paraId="00EFE62C" w14:textId="59A29C80" w:rsidR="00AA528B" w:rsidRDefault="00AA528B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482" w:type="dxa"/>
          </w:tcPr>
          <w:p w14:paraId="030B99E8" w14:textId="5BA58A44" w:rsidR="00AA528B" w:rsidRDefault="00AA528B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065" w:type="dxa"/>
          </w:tcPr>
          <w:p w14:paraId="6BE8F894" w14:textId="7847E0D5" w:rsidR="00AA528B" w:rsidRDefault="0062666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A528B" w14:paraId="36E5EAB6" w14:textId="27544A97" w:rsidTr="007D7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bottom w:val="single" w:sz="18" w:space="0" w:color="FF0000"/>
            </w:tcBorders>
          </w:tcPr>
          <w:p w14:paraId="3E24FB4E" w14:textId="105CF9C8" w:rsidR="00AA528B" w:rsidRDefault="00AA528B" w:rsidP="00E22476">
            <w:r>
              <w:t>Arduino uno</w:t>
            </w:r>
          </w:p>
        </w:tc>
        <w:tc>
          <w:tcPr>
            <w:tcW w:w="1673" w:type="dxa"/>
          </w:tcPr>
          <w:p w14:paraId="2BC9ABF4" w14:textId="567A59DC" w:rsidR="00AA528B" w:rsidRDefault="00AA528B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20" w:type="dxa"/>
          </w:tcPr>
          <w:p w14:paraId="72D66BE1" w14:textId="22FDCAF4" w:rsidR="00AA528B" w:rsidRDefault="00AA528B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99" w:type="dxa"/>
          </w:tcPr>
          <w:p w14:paraId="26F59871" w14:textId="605B8132" w:rsidR="00AA528B" w:rsidRDefault="00AA528B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82" w:type="dxa"/>
          </w:tcPr>
          <w:p w14:paraId="52CCF793" w14:textId="7F47D0D8" w:rsidR="00AA528B" w:rsidRDefault="00AA528B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5" w:type="dxa"/>
          </w:tcPr>
          <w:p w14:paraId="67BE3821" w14:textId="64361C30" w:rsidR="00AA528B" w:rsidRDefault="00626660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AA528B" w14:paraId="61ACDBC6" w14:textId="0A8D3821" w:rsidTr="007D7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D6A22C8" w14:textId="175C9DBF" w:rsidR="00AA528B" w:rsidRDefault="00AA528B" w:rsidP="00E22476">
            <w:r>
              <w:t>Raspberry pi</w:t>
            </w:r>
          </w:p>
        </w:tc>
        <w:tc>
          <w:tcPr>
            <w:tcW w:w="1673" w:type="dxa"/>
            <w:tcBorders>
              <w:left w:val="single" w:sz="18" w:space="0" w:color="FF0000"/>
            </w:tcBorders>
          </w:tcPr>
          <w:p w14:paraId="5BC52440" w14:textId="1C8286CE" w:rsidR="00AA528B" w:rsidRDefault="00AA528B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520" w:type="dxa"/>
          </w:tcPr>
          <w:p w14:paraId="350CA409" w14:textId="2A5E3E09" w:rsidR="00AA528B" w:rsidRDefault="00AA528B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599" w:type="dxa"/>
          </w:tcPr>
          <w:p w14:paraId="40FDBF9E" w14:textId="17C2EE83" w:rsidR="00AA528B" w:rsidRDefault="0062666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82" w:type="dxa"/>
          </w:tcPr>
          <w:p w14:paraId="4AA5E2FC" w14:textId="78B6371B" w:rsidR="00AA528B" w:rsidRDefault="00AA528B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065" w:type="dxa"/>
          </w:tcPr>
          <w:p w14:paraId="66AF0DF2" w14:textId="78893ED7" w:rsidR="00AA528B" w:rsidRDefault="0062666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</w:tbl>
    <w:p w14:paraId="0F7CFA9D" w14:textId="64874A4C" w:rsidR="006173AD" w:rsidRPr="004D5FD6" w:rsidRDefault="00A63A55" w:rsidP="004D5FD6">
      <w:r>
        <w:t xml:space="preserve">The </w:t>
      </w:r>
      <w:r w:rsidR="00803DCE">
        <w:t xml:space="preserve">microcontroller </w:t>
      </w:r>
      <w:r w:rsidR="00772DF1">
        <w:t xml:space="preserve">needs to </w:t>
      </w:r>
      <w:r w:rsidR="00653F1C">
        <w:t xml:space="preserve">be able to use I2C and I2S </w:t>
      </w:r>
      <w:r w:rsidR="00E75037">
        <w:t xml:space="preserve">protocols and </w:t>
      </w:r>
      <w:r w:rsidR="00B003F2">
        <w:t>Wi-Fi</w:t>
      </w:r>
      <w:r w:rsidR="00A7137A">
        <w:t xml:space="preserve"> for the project. </w:t>
      </w:r>
      <w:r w:rsidR="00A04B54">
        <w:t xml:space="preserve">It is also nice to have a </w:t>
      </w:r>
      <w:r w:rsidR="00D442AF">
        <w:t>fast-processing</w:t>
      </w:r>
      <w:r w:rsidR="00A04B54">
        <w:t xml:space="preserve"> power</w:t>
      </w:r>
      <w:r w:rsidR="00D442AF">
        <w:t xml:space="preserve">, </w:t>
      </w:r>
      <w:r w:rsidR="00A04B54">
        <w:t>big memory</w:t>
      </w:r>
      <w:r w:rsidR="00D442AF">
        <w:t xml:space="preserve"> and </w:t>
      </w:r>
      <w:r w:rsidR="00EF4B3B">
        <w:t>handy operating voltage</w:t>
      </w:r>
      <w:r w:rsidR="00BD7078">
        <w:t xml:space="preserve">, but this is not a big </w:t>
      </w:r>
      <w:r w:rsidR="00626660">
        <w:t>requirement</w:t>
      </w:r>
      <w:r w:rsidR="00A04B54">
        <w:t>.</w:t>
      </w:r>
      <w:r w:rsidR="00626660">
        <w:t xml:space="preserve"> For this the </w:t>
      </w:r>
      <w:r w:rsidR="007D72E1">
        <w:t>Raspberry pi</w:t>
      </w:r>
      <w:r w:rsidR="00626660">
        <w:t xml:space="preserve"> would be the best.</w:t>
      </w:r>
    </w:p>
    <w:p w14:paraId="70870021" w14:textId="77777777" w:rsidR="009A0494" w:rsidRDefault="009A0494" w:rsidP="00A93236">
      <w:pPr>
        <w:rPr>
          <w:i/>
          <w:sz w:val="18"/>
          <w:szCs w:val="18"/>
        </w:rPr>
      </w:pPr>
    </w:p>
    <w:p w14:paraId="4E967CCC" w14:textId="77777777" w:rsidR="001E38FF" w:rsidRDefault="001E38FF" w:rsidP="00EC23E3">
      <w:pPr>
        <w:pStyle w:val="Heading2"/>
      </w:pPr>
      <w:bookmarkStart w:id="29" w:name="_Toc192500487"/>
      <w:bookmarkStart w:id="30" w:name="_Toc193278798"/>
      <w:r w:rsidRPr="00161236">
        <w:t>C</w:t>
      </w:r>
      <w:r w:rsidR="00877E89">
        <w:t>ho</w:t>
      </w:r>
      <w:r w:rsidR="00361378">
        <w:t>ice of</w:t>
      </w:r>
      <w:r w:rsidR="00877E89">
        <w:t xml:space="preserve"> most promising concept principle</w:t>
      </w:r>
      <w:bookmarkEnd w:id="29"/>
      <w:bookmarkEnd w:id="30"/>
    </w:p>
    <w:p w14:paraId="296FEF7D" w14:textId="34D75F2B" w:rsidR="0073600C" w:rsidRPr="0010412F" w:rsidRDefault="00F35B26" w:rsidP="00EC23E3">
      <w:r>
        <w:t xml:space="preserve">Now all the best options are founded in the weighted comparison the morphological diagram gets updated where all the </w:t>
      </w:r>
      <w:r w:rsidR="005A7976">
        <w:t xml:space="preserve">best </w:t>
      </w:r>
      <w:r>
        <w:t>options</w:t>
      </w:r>
      <w:r w:rsidR="007914D7">
        <w:t xml:space="preserve"> </w:t>
      </w:r>
      <w:r w:rsidR="00432C91">
        <w:t>form the comparison is in bolt, but the final selected option is in a red box</w:t>
      </w:r>
      <w:r w:rsidR="000F52CB">
        <w:t xml:space="preserve"> underlined</w:t>
      </w:r>
      <w:r w:rsidR="00432C91">
        <w:t>.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21F80" w14:paraId="33018AB1" w14:textId="77777777" w:rsidTr="00C5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B852BF8" w14:textId="77777777" w:rsidR="00721F80" w:rsidRDefault="00721F80" w:rsidP="00E22476">
            <w:r>
              <w:t>Parameter</w:t>
            </w:r>
          </w:p>
        </w:tc>
        <w:tc>
          <w:tcPr>
            <w:tcW w:w="2265" w:type="dxa"/>
            <w:tcBorders>
              <w:bottom w:val="single" w:sz="12" w:space="0" w:color="FF0000"/>
            </w:tcBorders>
          </w:tcPr>
          <w:p w14:paraId="0EF4887D" w14:textId="77777777" w:rsidR="00721F80" w:rsidRDefault="00721F80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</w:t>
            </w:r>
          </w:p>
        </w:tc>
        <w:tc>
          <w:tcPr>
            <w:tcW w:w="2266" w:type="dxa"/>
          </w:tcPr>
          <w:p w14:paraId="5624CA26" w14:textId="77777777" w:rsidR="00721F80" w:rsidRDefault="00721F80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</w:t>
            </w:r>
          </w:p>
        </w:tc>
        <w:tc>
          <w:tcPr>
            <w:tcW w:w="2266" w:type="dxa"/>
          </w:tcPr>
          <w:p w14:paraId="5C6BEA1F" w14:textId="77777777" w:rsidR="00721F80" w:rsidRDefault="00721F80" w:rsidP="00E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3</w:t>
            </w:r>
          </w:p>
        </w:tc>
      </w:tr>
      <w:tr w:rsidR="00E82973" w14:paraId="3D5D061A" w14:textId="77777777" w:rsidTr="00C5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12" w:space="0" w:color="FF0000"/>
            </w:tcBorders>
          </w:tcPr>
          <w:p w14:paraId="5D328390" w14:textId="77777777" w:rsidR="00721F80" w:rsidRDefault="00721F80" w:rsidP="00E22476">
            <w:r>
              <w:t>Fall detection</w:t>
            </w:r>
          </w:p>
        </w:tc>
        <w:tc>
          <w:tcPr>
            <w:tcW w:w="226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5EE0E4A" w14:textId="77777777" w:rsidR="00721F80" w:rsidRPr="000F52CB" w:rsidRDefault="00721F80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F52CB">
              <w:rPr>
                <w:b/>
                <w:bCs/>
                <w:u w:val="single"/>
              </w:rPr>
              <w:t>Accelerometer</w:t>
            </w:r>
          </w:p>
        </w:tc>
        <w:tc>
          <w:tcPr>
            <w:tcW w:w="2266" w:type="dxa"/>
            <w:tcBorders>
              <w:top w:val="single" w:sz="4" w:space="0" w:color="70AD47" w:themeColor="accent6"/>
              <w:left w:val="single" w:sz="12" w:space="0" w:color="FF0000"/>
              <w:bottom w:val="single" w:sz="12" w:space="0" w:color="FF0000"/>
            </w:tcBorders>
          </w:tcPr>
          <w:p w14:paraId="48A72B10" w14:textId="77777777" w:rsidR="00721F80" w:rsidRDefault="00721F80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Gyroscope</w:t>
            </w:r>
          </w:p>
        </w:tc>
        <w:tc>
          <w:tcPr>
            <w:tcW w:w="2266" w:type="dxa"/>
          </w:tcPr>
          <w:p w14:paraId="502BDA28" w14:textId="77777777" w:rsidR="00721F80" w:rsidRDefault="00721F80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with AI recognition</w:t>
            </w:r>
          </w:p>
        </w:tc>
      </w:tr>
      <w:tr w:rsidR="00E82973" w14:paraId="0CE96D71" w14:textId="77777777" w:rsidTr="00C5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nil"/>
            </w:tcBorders>
          </w:tcPr>
          <w:p w14:paraId="34BFD78E" w14:textId="77777777" w:rsidR="00721F80" w:rsidRDefault="00721F80" w:rsidP="00E22476">
            <w:r>
              <w:t>Heartbeat detection</w:t>
            </w:r>
          </w:p>
        </w:tc>
        <w:tc>
          <w:tcPr>
            <w:tcW w:w="226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</w:tcPr>
          <w:p w14:paraId="3EBD40B2" w14:textId="77777777" w:rsidR="00721F80" w:rsidRPr="00C52AC3" w:rsidRDefault="00721F8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C52AC3">
              <w:rPr>
                <w:b/>
                <w:bCs/>
                <w:i/>
                <w:iCs/>
              </w:rPr>
              <w:t>ECG sensor</w:t>
            </w:r>
          </w:p>
        </w:tc>
        <w:tc>
          <w:tcPr>
            <w:tcW w:w="226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D67CBE5" w14:textId="77777777" w:rsidR="00721F80" w:rsidRPr="000F52CB" w:rsidRDefault="00721F8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F52CB">
              <w:rPr>
                <w:u w:val="single"/>
              </w:rPr>
              <w:t>Optical heart rate sensor</w:t>
            </w:r>
          </w:p>
        </w:tc>
        <w:tc>
          <w:tcPr>
            <w:tcW w:w="2266" w:type="dxa"/>
            <w:tcBorders>
              <w:left w:val="single" w:sz="12" w:space="0" w:color="FF0000"/>
            </w:tcBorders>
          </w:tcPr>
          <w:p w14:paraId="12060B3A" w14:textId="77777777" w:rsidR="00721F80" w:rsidRDefault="00721F8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9CF" w14:paraId="2EB0D728" w14:textId="77777777" w:rsidTr="00C5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12" w:space="0" w:color="FF0000"/>
            </w:tcBorders>
          </w:tcPr>
          <w:p w14:paraId="72183275" w14:textId="77777777" w:rsidR="00721F80" w:rsidRDefault="00721F80" w:rsidP="00E22476">
            <w:r>
              <w:t>User interface (watch)</w:t>
            </w:r>
          </w:p>
        </w:tc>
        <w:tc>
          <w:tcPr>
            <w:tcW w:w="226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554AB5D" w14:textId="77777777" w:rsidR="00721F80" w:rsidRPr="000F52CB" w:rsidRDefault="00721F80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F52CB">
              <w:rPr>
                <w:b/>
                <w:bCs/>
                <w:u w:val="single"/>
              </w:rPr>
              <w:t>OLed display</w:t>
            </w:r>
          </w:p>
        </w:tc>
        <w:tc>
          <w:tcPr>
            <w:tcW w:w="2266" w:type="dxa"/>
            <w:tcBorders>
              <w:top w:val="single" w:sz="12" w:space="0" w:color="FF0000"/>
              <w:left w:val="single" w:sz="12" w:space="0" w:color="FF0000"/>
            </w:tcBorders>
          </w:tcPr>
          <w:p w14:paraId="3C3EE82D" w14:textId="77777777" w:rsidR="00721F80" w:rsidRDefault="00721F80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TFT LCD</w:t>
            </w:r>
          </w:p>
        </w:tc>
        <w:tc>
          <w:tcPr>
            <w:tcW w:w="2266" w:type="dxa"/>
            <w:tcBorders>
              <w:bottom w:val="single" w:sz="12" w:space="0" w:color="FF0000"/>
            </w:tcBorders>
          </w:tcPr>
          <w:p w14:paraId="545DD492" w14:textId="77777777" w:rsidR="00721F80" w:rsidRDefault="00721F80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F80" w14:paraId="628494FE" w14:textId="77777777" w:rsidTr="00EB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13AE582" w14:textId="77777777" w:rsidR="00721F80" w:rsidRDefault="00721F80" w:rsidP="00E22476">
            <w:r>
              <w:t>Power supply</w:t>
            </w:r>
          </w:p>
        </w:tc>
        <w:tc>
          <w:tcPr>
            <w:tcW w:w="2265" w:type="dxa"/>
            <w:tcBorders>
              <w:top w:val="single" w:sz="12" w:space="0" w:color="FF0000"/>
            </w:tcBorders>
          </w:tcPr>
          <w:p w14:paraId="5B838D1C" w14:textId="77777777" w:rsidR="00721F80" w:rsidRDefault="00721F8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USB powered</w:t>
            </w:r>
          </w:p>
        </w:tc>
        <w:tc>
          <w:tcPr>
            <w:tcW w:w="2266" w:type="dxa"/>
            <w:tcBorders>
              <w:bottom w:val="single" w:sz="12" w:space="0" w:color="FF0000"/>
              <w:right w:val="single" w:sz="12" w:space="0" w:color="FF0000"/>
            </w:tcBorders>
          </w:tcPr>
          <w:p w14:paraId="60C93FB0" w14:textId="77777777" w:rsidR="00721F80" w:rsidRDefault="00721F8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Solar energy</w:t>
            </w:r>
          </w:p>
        </w:tc>
        <w:tc>
          <w:tcPr>
            <w:tcW w:w="226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39D3EF2" w14:textId="77777777" w:rsidR="00721F80" w:rsidRPr="000F52CB" w:rsidRDefault="00721F8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F52CB">
              <w:rPr>
                <w:b/>
                <w:bCs/>
                <w:u w:val="single"/>
              </w:rPr>
              <w:t>Rechargeable LiPo battery</w:t>
            </w:r>
          </w:p>
        </w:tc>
      </w:tr>
      <w:tr w:rsidR="00721F80" w14:paraId="11E5CE1D" w14:textId="77777777" w:rsidTr="00EB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354AE44" w14:textId="77777777" w:rsidR="00721F80" w:rsidRDefault="00721F80" w:rsidP="00E22476">
            <w:r>
              <w:t>medication alert</w:t>
            </w:r>
          </w:p>
        </w:tc>
        <w:tc>
          <w:tcPr>
            <w:tcW w:w="2265" w:type="dxa"/>
            <w:tcBorders>
              <w:right w:val="single" w:sz="12" w:space="0" w:color="FF0000"/>
            </w:tcBorders>
          </w:tcPr>
          <w:p w14:paraId="32AE1FF3" w14:textId="77777777" w:rsidR="00721F80" w:rsidRDefault="00721F80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Vibration</w:t>
            </w:r>
          </w:p>
        </w:tc>
        <w:tc>
          <w:tcPr>
            <w:tcW w:w="226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D0C7E6C" w14:textId="77777777" w:rsidR="00721F80" w:rsidRPr="000F52CB" w:rsidRDefault="00721F80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F52CB">
              <w:rPr>
                <w:b/>
                <w:bCs/>
                <w:u w:val="single"/>
              </w:rPr>
              <w:t>Audible ping</w:t>
            </w:r>
          </w:p>
        </w:tc>
        <w:tc>
          <w:tcPr>
            <w:tcW w:w="2266" w:type="dxa"/>
            <w:tcBorders>
              <w:top w:val="single" w:sz="12" w:space="0" w:color="FF0000"/>
              <w:left w:val="single" w:sz="12" w:space="0" w:color="FF0000"/>
            </w:tcBorders>
          </w:tcPr>
          <w:p w14:paraId="435AEA92" w14:textId="77777777" w:rsidR="00721F80" w:rsidRDefault="00721F80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on phone</w:t>
            </w:r>
          </w:p>
        </w:tc>
      </w:tr>
      <w:tr w:rsidR="00721F80" w14:paraId="338F29CA" w14:textId="77777777" w:rsidTr="00FA3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820F7AA" w14:textId="77777777" w:rsidR="00721F80" w:rsidRDefault="00721F80" w:rsidP="00E22476">
            <w:r>
              <w:t>Emergency alert practitioner</w:t>
            </w:r>
          </w:p>
        </w:tc>
        <w:tc>
          <w:tcPr>
            <w:tcW w:w="2265" w:type="dxa"/>
            <w:tcBorders>
              <w:bottom w:val="single" w:sz="12" w:space="0" w:color="FF0000"/>
              <w:right w:val="single" w:sz="12" w:space="0" w:color="FF0000"/>
            </w:tcBorders>
          </w:tcPr>
          <w:p w14:paraId="63CA1962" w14:textId="77777777" w:rsidR="00721F80" w:rsidRDefault="00721F8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pager</w:t>
            </w:r>
          </w:p>
        </w:tc>
        <w:tc>
          <w:tcPr>
            <w:tcW w:w="226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B3CC2A1" w14:textId="77777777" w:rsidR="00721F80" w:rsidRPr="000F52CB" w:rsidRDefault="00721F8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F52CB">
              <w:rPr>
                <w:b/>
                <w:bCs/>
                <w:u w:val="single"/>
              </w:rPr>
              <w:t>Message on phone (SMS)</w:t>
            </w:r>
          </w:p>
        </w:tc>
        <w:tc>
          <w:tcPr>
            <w:tcW w:w="2266" w:type="dxa"/>
            <w:tcBorders>
              <w:left w:val="single" w:sz="12" w:space="0" w:color="FF0000"/>
              <w:bottom w:val="nil"/>
            </w:tcBorders>
          </w:tcPr>
          <w:p w14:paraId="45038842" w14:textId="77777777" w:rsidR="00721F80" w:rsidRDefault="00721F80" w:rsidP="00E2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8DF" w14:paraId="2FBABE05" w14:textId="77777777" w:rsidTr="00FA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bottom w:val="single" w:sz="12" w:space="0" w:color="FFFFFF" w:themeColor="background1"/>
              <w:right w:val="single" w:sz="12" w:space="0" w:color="FF0000"/>
            </w:tcBorders>
          </w:tcPr>
          <w:p w14:paraId="16A9FA2B" w14:textId="196B83A9" w:rsidR="00D428DF" w:rsidRDefault="00D428DF" w:rsidP="00E22476">
            <w:r>
              <w:t>Microcontroller</w:t>
            </w:r>
          </w:p>
        </w:tc>
        <w:tc>
          <w:tcPr>
            <w:tcW w:w="226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1EF057C" w14:textId="066A9ABB" w:rsidR="00D428DF" w:rsidRPr="000F52CB" w:rsidRDefault="00D428DF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0F52CB">
              <w:rPr>
                <w:u w:val="single"/>
              </w:rPr>
              <w:t>ESP32</w:t>
            </w:r>
          </w:p>
        </w:tc>
        <w:tc>
          <w:tcPr>
            <w:tcW w:w="2266" w:type="dxa"/>
            <w:tcBorders>
              <w:top w:val="single" w:sz="12" w:space="0" w:color="FF0000"/>
              <w:left w:val="single" w:sz="12" w:space="0" w:color="FF0000"/>
              <w:bottom w:val="single" w:sz="12" w:space="0" w:color="FFFFFF" w:themeColor="background1"/>
              <w:right w:val="nil"/>
            </w:tcBorders>
          </w:tcPr>
          <w:p w14:paraId="19B232ED" w14:textId="5CC282A4" w:rsidR="00D428DF" w:rsidRPr="00FA3A53" w:rsidRDefault="00D428DF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A53">
              <w:t>Arduino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64586F82" w14:textId="1D181990" w:rsidR="00D428DF" w:rsidRPr="00FA3A53" w:rsidRDefault="00EF5F1E" w:rsidP="00E2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A3A53">
              <w:rPr>
                <w:b/>
                <w:bCs/>
                <w:i/>
                <w:iCs/>
              </w:rPr>
              <w:t>raspberry</w:t>
            </w:r>
          </w:p>
        </w:tc>
      </w:tr>
    </w:tbl>
    <w:p w14:paraId="7194DBDC" w14:textId="77777777" w:rsidR="004031C0" w:rsidRDefault="004031C0" w:rsidP="00EC23E3">
      <w:pPr>
        <w:rPr>
          <w:i/>
          <w:sz w:val="18"/>
          <w:szCs w:val="18"/>
        </w:rPr>
      </w:pPr>
    </w:p>
    <w:p w14:paraId="0FC96DB3" w14:textId="77777777" w:rsidR="00312CF0" w:rsidRDefault="00E85A2D" w:rsidP="00EC23E3">
      <w:pPr>
        <w:rPr>
          <w:sz w:val="18"/>
          <w:szCs w:val="18"/>
        </w:rPr>
      </w:pPr>
      <w:r w:rsidRPr="3E19E0B2">
        <w:rPr>
          <w:sz w:val="18"/>
          <w:szCs w:val="18"/>
        </w:rPr>
        <w:t xml:space="preserve">The only best </w:t>
      </w:r>
      <w:r w:rsidR="78E1DCBB" w:rsidRPr="3E19E0B2">
        <w:rPr>
          <w:sz w:val="18"/>
          <w:szCs w:val="18"/>
        </w:rPr>
        <w:t>option</w:t>
      </w:r>
      <w:r w:rsidR="213B2F33" w:rsidRPr="3E19E0B2">
        <w:rPr>
          <w:sz w:val="18"/>
          <w:szCs w:val="18"/>
        </w:rPr>
        <w:t>s</w:t>
      </w:r>
      <w:r w:rsidRPr="3E19E0B2">
        <w:rPr>
          <w:sz w:val="18"/>
          <w:szCs w:val="18"/>
        </w:rPr>
        <w:t xml:space="preserve"> that does not fit for the project is the ECG sensor</w:t>
      </w:r>
      <w:r w:rsidR="39C12366" w:rsidRPr="3E19E0B2">
        <w:rPr>
          <w:sz w:val="18"/>
          <w:szCs w:val="18"/>
        </w:rPr>
        <w:t xml:space="preserve"> and the Arduino</w:t>
      </w:r>
      <w:r w:rsidR="78E1DCBB" w:rsidRPr="3E19E0B2">
        <w:rPr>
          <w:sz w:val="18"/>
          <w:szCs w:val="18"/>
        </w:rPr>
        <w:t>.</w:t>
      </w:r>
      <w:r w:rsidRPr="3E19E0B2">
        <w:rPr>
          <w:sz w:val="18"/>
          <w:szCs w:val="18"/>
        </w:rPr>
        <w:t xml:space="preserve"> </w:t>
      </w:r>
    </w:p>
    <w:p w14:paraId="454BAB02" w14:textId="59AE5395" w:rsidR="00E329A1" w:rsidRDefault="007B571C" w:rsidP="00EC23E3">
      <w:pPr>
        <w:rPr>
          <w:sz w:val="18"/>
          <w:szCs w:val="18"/>
        </w:rPr>
      </w:pPr>
      <w:r w:rsidRPr="3E19E0B2">
        <w:rPr>
          <w:sz w:val="18"/>
          <w:szCs w:val="18"/>
        </w:rPr>
        <w:t xml:space="preserve">Because </w:t>
      </w:r>
      <w:r w:rsidR="211860CE" w:rsidRPr="3E19E0B2">
        <w:rPr>
          <w:sz w:val="18"/>
          <w:szCs w:val="18"/>
        </w:rPr>
        <w:t>the ECG</w:t>
      </w:r>
      <w:r w:rsidRPr="3E19E0B2">
        <w:rPr>
          <w:sz w:val="18"/>
          <w:szCs w:val="18"/>
        </w:rPr>
        <w:t xml:space="preserve"> sensor uses </w:t>
      </w:r>
      <w:r w:rsidR="00121CEE" w:rsidRPr="3E19E0B2">
        <w:rPr>
          <w:sz w:val="18"/>
          <w:szCs w:val="18"/>
        </w:rPr>
        <w:t xml:space="preserve">electrodes </w:t>
      </w:r>
      <w:r w:rsidR="00711D51" w:rsidRPr="3E19E0B2">
        <w:rPr>
          <w:sz w:val="18"/>
          <w:szCs w:val="18"/>
        </w:rPr>
        <w:t>on the skin</w:t>
      </w:r>
      <w:r w:rsidR="00AE4EB8" w:rsidRPr="3E19E0B2">
        <w:rPr>
          <w:sz w:val="18"/>
          <w:szCs w:val="18"/>
        </w:rPr>
        <w:t xml:space="preserve">. This is not handy </w:t>
      </w:r>
      <w:r w:rsidR="009F6824" w:rsidRPr="3E19E0B2">
        <w:rPr>
          <w:sz w:val="18"/>
          <w:szCs w:val="18"/>
        </w:rPr>
        <w:t xml:space="preserve">to wear </w:t>
      </w:r>
      <w:r w:rsidR="00E67303" w:rsidRPr="3E19E0B2">
        <w:rPr>
          <w:sz w:val="18"/>
          <w:szCs w:val="18"/>
        </w:rPr>
        <w:t xml:space="preserve">during </w:t>
      </w:r>
      <w:r w:rsidR="00E82973" w:rsidRPr="3E19E0B2">
        <w:rPr>
          <w:sz w:val="18"/>
          <w:szCs w:val="18"/>
        </w:rPr>
        <w:t>everyday life. So</w:t>
      </w:r>
      <w:r w:rsidR="6145B00F" w:rsidRPr="3E19E0B2">
        <w:rPr>
          <w:sz w:val="18"/>
          <w:szCs w:val="18"/>
        </w:rPr>
        <w:t>,</w:t>
      </w:r>
      <w:r w:rsidR="00E82973" w:rsidRPr="3E19E0B2">
        <w:rPr>
          <w:sz w:val="18"/>
          <w:szCs w:val="18"/>
        </w:rPr>
        <w:t xml:space="preserve"> the optical heart rate sensor will be used.</w:t>
      </w:r>
      <w:r w:rsidR="0116C9F8" w:rsidRPr="3E19E0B2">
        <w:rPr>
          <w:sz w:val="18"/>
          <w:szCs w:val="18"/>
        </w:rPr>
        <w:t xml:space="preserve"> </w:t>
      </w:r>
    </w:p>
    <w:p w14:paraId="1231BE67" w14:textId="28035269" w:rsidR="001E38FF" w:rsidRPr="00FA3A53" w:rsidRDefault="0116C9F8" w:rsidP="00EC23E3">
      <w:pPr>
        <w:rPr>
          <w:sz w:val="18"/>
          <w:szCs w:val="18"/>
        </w:rPr>
      </w:pPr>
      <w:r w:rsidRPr="3E19E0B2">
        <w:rPr>
          <w:sz w:val="18"/>
          <w:szCs w:val="18"/>
        </w:rPr>
        <w:t xml:space="preserve">The ESP32 is simply required by the stakeholders. </w:t>
      </w:r>
      <w:r w:rsidR="0907E59D" w:rsidRPr="3E19E0B2">
        <w:rPr>
          <w:sz w:val="18"/>
          <w:szCs w:val="18"/>
        </w:rPr>
        <w:t xml:space="preserve">Therefore, </w:t>
      </w:r>
      <w:r w:rsidRPr="3E19E0B2">
        <w:rPr>
          <w:sz w:val="18"/>
          <w:szCs w:val="18"/>
        </w:rPr>
        <w:t xml:space="preserve">while </w:t>
      </w:r>
      <w:r w:rsidR="07EE35F9" w:rsidRPr="3E19E0B2">
        <w:rPr>
          <w:sz w:val="18"/>
          <w:szCs w:val="18"/>
        </w:rPr>
        <w:t>an</w:t>
      </w:r>
      <w:r w:rsidRPr="3E19E0B2">
        <w:rPr>
          <w:sz w:val="18"/>
          <w:szCs w:val="18"/>
        </w:rPr>
        <w:t xml:space="preserve"> </w:t>
      </w:r>
      <w:r w:rsidR="001E56FB">
        <w:rPr>
          <w:sz w:val="18"/>
          <w:szCs w:val="18"/>
        </w:rPr>
        <w:t xml:space="preserve">Raspberry comes as best out of the </w:t>
      </w:r>
      <w:r w:rsidR="00FA3A53">
        <w:rPr>
          <w:sz w:val="18"/>
          <w:szCs w:val="18"/>
        </w:rPr>
        <w:t>comparison</w:t>
      </w:r>
      <w:r w:rsidRPr="3E19E0B2">
        <w:rPr>
          <w:sz w:val="18"/>
          <w:szCs w:val="18"/>
        </w:rPr>
        <w:t>, a</w:t>
      </w:r>
      <w:r w:rsidR="208C022C" w:rsidRPr="3E19E0B2">
        <w:rPr>
          <w:sz w:val="18"/>
          <w:szCs w:val="18"/>
        </w:rPr>
        <w:t>n ESP32 will be used.</w:t>
      </w:r>
    </w:p>
    <w:p w14:paraId="30D7AA69" w14:textId="3B144024" w:rsidR="00144E74" w:rsidRPr="0056640B" w:rsidRDefault="382D2296" w:rsidP="08EAA4AC">
      <w:pPr>
        <w:pStyle w:val="Heading1"/>
      </w:pPr>
      <w:bookmarkStart w:id="31" w:name="_Toc192500488"/>
      <w:bookmarkStart w:id="32" w:name="_Toc193278799"/>
      <w:r>
        <w:lastRenderedPageBreak/>
        <w:t>Functional design Elaborations.</w:t>
      </w:r>
      <w:bookmarkEnd w:id="31"/>
      <w:bookmarkEnd w:id="32"/>
    </w:p>
    <w:p w14:paraId="687D1DFB" w14:textId="5809DDD9" w:rsidR="00144E74" w:rsidRPr="00161236" w:rsidRDefault="00144E74" w:rsidP="00144E74">
      <w:pPr>
        <w:pStyle w:val="Heading2"/>
      </w:pPr>
      <w:bookmarkStart w:id="33" w:name="_Toc192500489"/>
      <w:bookmarkStart w:id="34" w:name="_Toc193278800"/>
      <w:r>
        <w:t xml:space="preserve">Overview of </w:t>
      </w:r>
      <w:r w:rsidR="00740FAB">
        <w:t>functional</w:t>
      </w:r>
      <w:r>
        <w:t xml:space="preserve"> design</w:t>
      </w:r>
      <w:bookmarkEnd w:id="33"/>
      <w:bookmarkEnd w:id="34"/>
    </w:p>
    <w:p w14:paraId="50B048AB" w14:textId="202D8187" w:rsidR="6C546C69" w:rsidRDefault="0622EFD7" w:rsidP="6C546C69">
      <w:r>
        <w:t xml:space="preserve">This diagram describes the system and its parts in a functional manner. It gives an overview of all the </w:t>
      </w:r>
      <w:r w:rsidR="330E478F">
        <w:t>previously</w:t>
      </w:r>
      <w:r>
        <w:t xml:space="preserve"> mentioned chosen parts, how they function and how they interact with each other.</w:t>
      </w:r>
    </w:p>
    <w:p w14:paraId="648BD11D" w14:textId="0E81C721" w:rsidR="006363BA" w:rsidRDefault="3D0E42A1" w:rsidP="66DF1458">
      <w:r>
        <w:rPr>
          <w:noProof/>
        </w:rPr>
        <w:drawing>
          <wp:inline distT="0" distB="0" distL="0" distR="0" wp14:anchorId="3D120A98" wp14:editId="5EAACBD7">
            <wp:extent cx="5762626" cy="5572125"/>
            <wp:effectExtent l="0" t="0" r="0" b="0"/>
            <wp:docPr id="472216718" name="Picture 472216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2167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4285B7">
        <w:t>Here the system is divided into two sub-systems: the smartwatch and the webservice. W</w:t>
      </w:r>
      <w:r w:rsidR="2C514C5D">
        <w:t>ith the Connectivity module and the backend API acting as the bridge connecting the two. The smartwatch has the Microcontroller at its core connecting everything to</w:t>
      </w:r>
      <w:r w:rsidR="5925510F">
        <w:t>gether. The webservice’s backend sends out signals and stores data in a database. It also hosts a webapp powered by the same database.</w:t>
      </w:r>
    </w:p>
    <w:p w14:paraId="0FC211C0" w14:textId="641067EF" w:rsidR="1A56587E" w:rsidRDefault="1A56587E">
      <w:r>
        <w:br w:type="page"/>
      </w:r>
    </w:p>
    <w:p w14:paraId="34FF1C98" w14:textId="67FE0C8C" w:rsidR="007B1D5E" w:rsidRPr="007B1D5E" w:rsidRDefault="00144E74" w:rsidP="08EAA4AC">
      <w:pPr>
        <w:pStyle w:val="Heading2"/>
      </w:pPr>
      <w:bookmarkStart w:id="35" w:name="_Toc192500490"/>
      <w:bookmarkStart w:id="36" w:name="_Toc193278801"/>
      <w:r w:rsidRPr="00144E74">
        <w:lastRenderedPageBreak/>
        <w:t xml:space="preserve">Elaboration of </w:t>
      </w:r>
      <w:r w:rsidR="00740FAB">
        <w:t>functional</w:t>
      </w:r>
      <w:r w:rsidRPr="00144E74">
        <w:t xml:space="preserve"> design</w:t>
      </w:r>
      <w:bookmarkEnd w:id="35"/>
      <w:bookmarkEnd w:id="36"/>
    </w:p>
    <w:p w14:paraId="506F3DBC" w14:textId="04967852" w:rsidR="000E5143" w:rsidRPr="006F4275" w:rsidRDefault="000E5143" w:rsidP="000E5143">
      <w:pPr>
        <w:pStyle w:val="Heading3"/>
      </w:pPr>
      <w:bookmarkStart w:id="37" w:name="_Toc192500492"/>
      <w:bookmarkStart w:id="38" w:name="_Toc193278802"/>
      <w:r>
        <w:t>Electr</w:t>
      </w:r>
      <w:r w:rsidR="0056640B">
        <w:t>ical</w:t>
      </w:r>
      <w:bookmarkEnd w:id="37"/>
      <w:bookmarkEnd w:id="38"/>
    </w:p>
    <w:p w14:paraId="5119091C" w14:textId="120DAE6B" w:rsidR="00B54E6D" w:rsidRDefault="00B230C9" w:rsidP="0056640B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The </w:t>
      </w:r>
      <w:r w:rsidR="00944FE5">
        <w:rPr>
          <w:sz w:val="18"/>
          <w:szCs w:val="18"/>
          <w:lang w:val="en-GB"/>
        </w:rPr>
        <w:t xml:space="preserve">Electrical design show </w:t>
      </w:r>
      <w:r w:rsidR="00B54E6D">
        <w:rPr>
          <w:sz w:val="18"/>
          <w:szCs w:val="18"/>
          <w:lang w:val="en-GB"/>
        </w:rPr>
        <w:t>the flow of the current trough the circuit.</w:t>
      </w:r>
    </w:p>
    <w:p w14:paraId="6416468C" w14:textId="0E4E5038" w:rsidR="00E51227" w:rsidRDefault="00AF3DE6" w:rsidP="0056640B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As </w:t>
      </w:r>
      <w:r w:rsidR="00262FC6">
        <w:rPr>
          <w:sz w:val="18"/>
          <w:szCs w:val="18"/>
          <w:lang w:val="en-GB"/>
        </w:rPr>
        <w:t xml:space="preserve">there is only one </w:t>
      </w:r>
      <w:r w:rsidR="0079068B">
        <w:rPr>
          <w:sz w:val="18"/>
          <w:szCs w:val="18"/>
          <w:lang w:val="en-GB"/>
        </w:rPr>
        <w:t>power needed for the system the electrical diagram is a linear line from the power input</w:t>
      </w:r>
      <w:r w:rsidR="00073C99">
        <w:rPr>
          <w:sz w:val="18"/>
          <w:szCs w:val="18"/>
          <w:lang w:val="en-GB"/>
        </w:rPr>
        <w:t xml:space="preserve">, this gets </w:t>
      </w:r>
      <w:r w:rsidR="00C47FF7">
        <w:rPr>
          <w:sz w:val="18"/>
          <w:szCs w:val="18"/>
          <w:lang w:val="en-GB"/>
        </w:rPr>
        <w:t xml:space="preserve">converted to the operating voltage and goes into the </w:t>
      </w:r>
      <w:r w:rsidR="00D85BCF">
        <w:rPr>
          <w:sz w:val="18"/>
          <w:szCs w:val="18"/>
          <w:lang w:val="en-GB"/>
        </w:rPr>
        <w:t>rest of the system. As it all works on 3.3V.</w:t>
      </w:r>
    </w:p>
    <w:p w14:paraId="7F4133A0" w14:textId="79F52D5C" w:rsidR="00B230C9" w:rsidRDefault="00746F07" w:rsidP="0056640B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</w:t>
      </w:r>
      <w:r w:rsidR="00D85BCF" w:rsidRPr="00D85BCF">
        <w:rPr>
          <w:noProof/>
          <w:sz w:val="18"/>
          <w:szCs w:val="18"/>
          <w:lang w:val="en-GB"/>
        </w:rPr>
        <w:drawing>
          <wp:inline distT="0" distB="0" distL="0" distR="0" wp14:anchorId="6084DF26" wp14:editId="527524BB">
            <wp:extent cx="5760720" cy="690880"/>
            <wp:effectExtent l="0" t="0" r="0" b="0"/>
            <wp:docPr id="123626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69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1EF7" w14:textId="46AF170C" w:rsidR="00452C9F" w:rsidRPr="00B230C9" w:rsidRDefault="00452C9F" w:rsidP="0056640B">
      <w:pPr>
        <w:rPr>
          <w:sz w:val="18"/>
          <w:szCs w:val="18"/>
          <w:lang w:val="en-GB"/>
        </w:rPr>
      </w:pPr>
    </w:p>
    <w:p w14:paraId="6D072C0D" w14:textId="3549C11C" w:rsidR="0056640B" w:rsidRDefault="0056640B" w:rsidP="0056640B">
      <w:pPr>
        <w:rPr>
          <w:i/>
          <w:iCs/>
          <w:sz w:val="18"/>
          <w:szCs w:val="18"/>
          <w:lang w:val="en-GB"/>
        </w:rPr>
      </w:pPr>
    </w:p>
    <w:p w14:paraId="4D616C9A" w14:textId="056D746D" w:rsidR="0056640B" w:rsidRDefault="000E5143" w:rsidP="000E5143">
      <w:pPr>
        <w:pStyle w:val="Heading3"/>
      </w:pPr>
      <w:bookmarkStart w:id="39" w:name="_Toc192500493"/>
      <w:bookmarkStart w:id="40" w:name="_Toc193278803"/>
      <w:r>
        <w:t>Electr</w:t>
      </w:r>
      <w:r w:rsidR="0056640B">
        <w:t>onic</w:t>
      </w:r>
      <w:bookmarkEnd w:id="39"/>
      <w:bookmarkEnd w:id="40"/>
    </w:p>
    <w:p w14:paraId="7AF42572" w14:textId="7DBB6793" w:rsidR="00B230C9" w:rsidRPr="00B230C9" w:rsidRDefault="00B230C9" w:rsidP="00B230C9">
      <w:r>
        <w:t xml:space="preserve">The </w:t>
      </w:r>
      <w:r w:rsidR="1E452B5D">
        <w:t>electronic</w:t>
      </w:r>
      <w:r>
        <w:t xml:space="preserve"> design shows how </w:t>
      </w:r>
      <w:r w:rsidR="00944FE5">
        <w:t xml:space="preserve">all the components are connected to </w:t>
      </w:r>
      <w:r w:rsidR="005423E9">
        <w:t>each other</w:t>
      </w:r>
      <w:r w:rsidR="00944FE5">
        <w:t>.</w:t>
      </w:r>
    </w:p>
    <w:p w14:paraId="41902798" w14:textId="596C716F" w:rsidR="00D31259" w:rsidRDefault="00D31259" w:rsidP="00D3125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The code to run on the microcontroller gets delivered through the programmer, which gets its data through a data cable connected to a device and a USB port.</w:t>
      </w:r>
    </w:p>
    <w:p w14:paraId="524BDC2B" w14:textId="77777777" w:rsidR="00D31259" w:rsidRDefault="00D31259" w:rsidP="00D3125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There are 2 sensors that measure data and send it to the microcontroller. This data gets processed and is shown on the display. </w:t>
      </w:r>
    </w:p>
    <w:p w14:paraId="434A3151" w14:textId="4E9A7782" w:rsidR="00D31259" w:rsidRDefault="00D31259" w:rsidP="00D3125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Then there is a memory storage where sound files can be stored, this goes to the microcontroller, and under certain conditions this audio gets send to the sound amplifier and goes into the speaker. </w:t>
      </w:r>
    </w:p>
    <w:p w14:paraId="1052C626" w14:textId="468A3F8A" w:rsidR="00944FE5" w:rsidRDefault="00D31259" w:rsidP="00D31259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Lastly there are two buttons were the user can select what the screen displays.</w:t>
      </w:r>
    </w:p>
    <w:p w14:paraId="0A83B359" w14:textId="53181D57" w:rsidR="00944FE5" w:rsidRDefault="006363BA">
      <w:pPr>
        <w:rPr>
          <w:sz w:val="18"/>
          <w:szCs w:val="18"/>
          <w:lang w:val="en-GB"/>
        </w:rPr>
      </w:pPr>
      <w:r w:rsidRPr="002C5426">
        <w:rPr>
          <w:noProof/>
          <w:sz w:val="18"/>
          <w:szCs w:val="18"/>
          <w:lang w:val="en-GB"/>
        </w:rPr>
        <w:drawing>
          <wp:anchor distT="0" distB="0" distL="114300" distR="114300" simplePos="0" relativeHeight="251658240" behindDoc="0" locked="0" layoutInCell="1" allowOverlap="1" wp14:anchorId="2EC71055" wp14:editId="4F854C1A">
            <wp:simplePos x="0" y="0"/>
            <wp:positionH relativeFrom="margin">
              <wp:align>center</wp:align>
            </wp:positionH>
            <wp:positionV relativeFrom="paragraph">
              <wp:posOffset>102318</wp:posOffset>
            </wp:positionV>
            <wp:extent cx="4006850" cy="3784600"/>
            <wp:effectExtent l="0" t="0" r="0" b="6350"/>
            <wp:wrapSquare wrapText="bothSides"/>
            <wp:docPr id="160019918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99183" name="Picture 1" descr="A diagram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FE5">
        <w:rPr>
          <w:sz w:val="18"/>
          <w:szCs w:val="18"/>
          <w:lang w:val="en-GB"/>
        </w:rPr>
        <w:br w:type="page"/>
      </w:r>
    </w:p>
    <w:p w14:paraId="18ADD0ED" w14:textId="170283F6" w:rsidR="087BF460" w:rsidRDefault="00E418A3" w:rsidP="00EB70E2">
      <w:pPr>
        <w:pStyle w:val="Heading2"/>
      </w:pPr>
      <w:bookmarkStart w:id="41" w:name="_Toc192500494"/>
      <w:bookmarkStart w:id="42" w:name="_Toc193278804"/>
      <w:r>
        <w:lastRenderedPageBreak/>
        <w:t>Software</w:t>
      </w:r>
      <w:bookmarkEnd w:id="41"/>
      <w:bookmarkEnd w:id="42"/>
    </w:p>
    <w:p w14:paraId="0EDF57F7" w14:textId="1EA7EBAF" w:rsidR="58221242" w:rsidRDefault="58221242" w:rsidP="00D44EC0">
      <w:pPr>
        <w:pStyle w:val="ListParagraph"/>
        <w:numPr>
          <w:ilvl w:val="0"/>
          <w:numId w:val="10"/>
        </w:numPr>
        <w:spacing w:before="240" w:after="240"/>
        <w:rPr>
          <w:rFonts w:eastAsia="Lucida Sans Unicode" w:cs="Lucida Sans Unicode"/>
        </w:rPr>
      </w:pPr>
      <w:r w:rsidRPr="087BF460">
        <w:rPr>
          <w:rFonts w:eastAsia="Lucida Sans Unicode" w:cs="Lucida Sans Unicode"/>
          <w:b/>
        </w:rPr>
        <w:t>Software Architecture</w:t>
      </w:r>
      <w:r w:rsidRPr="087BF460">
        <w:rPr>
          <w:rFonts w:eastAsia="Lucida Sans Unicode" w:cs="Lucida Sans Unicode"/>
        </w:rPr>
        <w:t>:</w:t>
      </w:r>
    </w:p>
    <w:p w14:paraId="157C0107" w14:textId="52553865" w:rsidR="58221242" w:rsidRDefault="58221242" w:rsidP="00D44EC0">
      <w:pPr>
        <w:pStyle w:val="ListParagraph"/>
        <w:numPr>
          <w:ilvl w:val="1"/>
          <w:numId w:val="10"/>
        </w:numPr>
        <w:spacing w:before="240" w:after="240"/>
        <w:rPr>
          <w:rFonts w:eastAsia="Lucida Sans Unicode" w:cs="Lucida Sans Unicode"/>
          <w:sz w:val="18"/>
          <w:szCs w:val="18"/>
        </w:rPr>
      </w:pPr>
      <w:r w:rsidRPr="0352E060">
        <w:rPr>
          <w:rFonts w:eastAsia="Lucida Sans Unicode" w:cs="Lucida Sans Unicode"/>
          <w:b/>
          <w:sz w:val="18"/>
          <w:szCs w:val="18"/>
        </w:rPr>
        <w:t>Modular programming</w:t>
      </w:r>
      <w:r w:rsidRPr="0352E060">
        <w:rPr>
          <w:rFonts w:eastAsia="Lucida Sans Unicode" w:cs="Lucida Sans Unicode"/>
          <w:sz w:val="18"/>
          <w:szCs w:val="18"/>
        </w:rPr>
        <w:t xml:space="preserve"> for scalability.</w:t>
      </w:r>
    </w:p>
    <w:p w14:paraId="1DEF0571" w14:textId="69D06657" w:rsidR="58221242" w:rsidRDefault="58221242" w:rsidP="00D44EC0">
      <w:pPr>
        <w:pStyle w:val="ListParagraph"/>
        <w:numPr>
          <w:ilvl w:val="1"/>
          <w:numId w:val="10"/>
        </w:numPr>
        <w:spacing w:before="240" w:after="240"/>
        <w:rPr>
          <w:rFonts w:eastAsia="Lucida Sans Unicode" w:cs="Lucida Sans Unicode"/>
          <w:sz w:val="18"/>
          <w:szCs w:val="18"/>
        </w:rPr>
      </w:pPr>
      <w:r w:rsidRPr="0352E060">
        <w:rPr>
          <w:rFonts w:eastAsia="Lucida Sans Unicode" w:cs="Lucida Sans Unicode"/>
          <w:sz w:val="18"/>
          <w:szCs w:val="18"/>
        </w:rPr>
        <w:t xml:space="preserve">Well-defined </w:t>
      </w:r>
      <w:r w:rsidRPr="0352E060">
        <w:rPr>
          <w:rFonts w:eastAsia="Lucida Sans Unicode" w:cs="Lucida Sans Unicode"/>
          <w:b/>
          <w:sz w:val="18"/>
          <w:szCs w:val="18"/>
        </w:rPr>
        <w:t>API communication layer</w:t>
      </w:r>
      <w:r w:rsidRPr="0352E060">
        <w:rPr>
          <w:rFonts w:eastAsia="Lucida Sans Unicode" w:cs="Lucida Sans Unicode"/>
          <w:sz w:val="18"/>
          <w:szCs w:val="18"/>
        </w:rPr>
        <w:t xml:space="preserve"> for data exchange.</w:t>
      </w:r>
    </w:p>
    <w:p w14:paraId="791AF8AD" w14:textId="77FB8612" w:rsidR="58221242" w:rsidRDefault="58221242" w:rsidP="00D44EC0">
      <w:pPr>
        <w:pStyle w:val="ListParagraph"/>
        <w:numPr>
          <w:ilvl w:val="0"/>
          <w:numId w:val="10"/>
        </w:numPr>
        <w:spacing w:before="240" w:after="240"/>
        <w:rPr>
          <w:rFonts w:eastAsia="Lucida Sans Unicode" w:cs="Lucida Sans Unicode"/>
        </w:rPr>
      </w:pPr>
      <w:r w:rsidRPr="1266623B">
        <w:rPr>
          <w:rFonts w:eastAsia="Lucida Sans Unicode" w:cs="Lucida Sans Unicode"/>
          <w:b/>
        </w:rPr>
        <w:t>Core Algorithms</w:t>
      </w:r>
      <w:r w:rsidRPr="1266623B">
        <w:rPr>
          <w:rFonts w:eastAsia="Lucida Sans Unicode" w:cs="Lucida Sans Unicode"/>
        </w:rPr>
        <w:t>:</w:t>
      </w:r>
    </w:p>
    <w:p w14:paraId="03864028" w14:textId="3C045D08" w:rsidR="58221242" w:rsidRDefault="58221242" w:rsidP="00D44EC0">
      <w:pPr>
        <w:pStyle w:val="ListParagraph"/>
        <w:numPr>
          <w:ilvl w:val="1"/>
          <w:numId w:val="10"/>
        </w:numPr>
        <w:spacing w:before="240" w:after="240"/>
        <w:rPr>
          <w:rFonts w:eastAsia="Lucida Sans Unicode" w:cs="Lucida Sans Unicode"/>
          <w:sz w:val="18"/>
          <w:szCs w:val="18"/>
        </w:rPr>
      </w:pPr>
      <w:r w:rsidRPr="1946DD78">
        <w:rPr>
          <w:rFonts w:eastAsia="Lucida Sans Unicode" w:cs="Lucida Sans Unicode"/>
          <w:b/>
          <w:sz w:val="18"/>
          <w:szCs w:val="18"/>
        </w:rPr>
        <w:t>Heart Rate Monitoring Algorithm</w:t>
      </w:r>
      <w:r w:rsidRPr="1946DD78">
        <w:rPr>
          <w:rFonts w:eastAsia="Lucida Sans Unicode" w:cs="Lucida Sans Unicode"/>
          <w:sz w:val="18"/>
          <w:szCs w:val="18"/>
        </w:rPr>
        <w:t xml:space="preserve"> – Processes PPG signals for trend analysis.</w:t>
      </w:r>
    </w:p>
    <w:p w14:paraId="1A3F1B76" w14:textId="141EFF35" w:rsidR="58221242" w:rsidRDefault="58221242" w:rsidP="00D44EC0">
      <w:pPr>
        <w:pStyle w:val="ListParagraph"/>
        <w:numPr>
          <w:ilvl w:val="1"/>
          <w:numId w:val="10"/>
        </w:numPr>
        <w:spacing w:before="240" w:after="240"/>
        <w:rPr>
          <w:rFonts w:eastAsia="Lucida Sans Unicode" w:cs="Lucida Sans Unicode"/>
          <w:sz w:val="18"/>
          <w:szCs w:val="18"/>
        </w:rPr>
      </w:pPr>
      <w:r w:rsidRPr="1946DD78">
        <w:rPr>
          <w:rFonts w:eastAsia="Lucida Sans Unicode" w:cs="Lucida Sans Unicode"/>
          <w:b/>
          <w:sz w:val="18"/>
          <w:szCs w:val="18"/>
        </w:rPr>
        <w:t>Fall Detection Algorithm</w:t>
      </w:r>
      <w:r w:rsidRPr="1946DD78">
        <w:rPr>
          <w:rFonts w:eastAsia="Lucida Sans Unicode" w:cs="Lucida Sans Unicode"/>
          <w:sz w:val="18"/>
          <w:szCs w:val="18"/>
        </w:rPr>
        <w:t xml:space="preserve"> – Uses accelerometer data to detect sudden motion changes.</w:t>
      </w:r>
    </w:p>
    <w:p w14:paraId="33C5F5E7" w14:textId="606A8EC3" w:rsidR="58221242" w:rsidRDefault="58221242" w:rsidP="00D44EC0">
      <w:pPr>
        <w:pStyle w:val="ListParagraph"/>
        <w:numPr>
          <w:ilvl w:val="1"/>
          <w:numId w:val="10"/>
        </w:numPr>
        <w:spacing w:before="240" w:after="240" w:line="259" w:lineRule="auto"/>
        <w:rPr>
          <w:rFonts w:eastAsia="Lucida Sans Unicode" w:cs="Lucida Sans Unicode"/>
          <w:sz w:val="18"/>
          <w:szCs w:val="18"/>
        </w:rPr>
      </w:pPr>
      <w:r w:rsidRPr="1946DD78">
        <w:rPr>
          <w:rFonts w:eastAsia="Lucida Sans Unicode" w:cs="Lucida Sans Unicode"/>
          <w:b/>
          <w:sz w:val="18"/>
          <w:szCs w:val="18"/>
        </w:rPr>
        <w:t>Notification System</w:t>
      </w:r>
      <w:r w:rsidRPr="1946DD78">
        <w:rPr>
          <w:rFonts w:eastAsia="Lucida Sans Unicode" w:cs="Lucida Sans Unicode"/>
          <w:sz w:val="18"/>
          <w:szCs w:val="18"/>
        </w:rPr>
        <w:t xml:space="preserve"> – Sends alerts via Bluetooth/Wi-Fi based on predefined triggers.</w:t>
      </w:r>
    </w:p>
    <w:p w14:paraId="1C5B4CB7" w14:textId="05FF3D0E" w:rsidR="58221242" w:rsidRDefault="58221242" w:rsidP="00D44EC0">
      <w:pPr>
        <w:pStyle w:val="ListParagraph"/>
        <w:numPr>
          <w:ilvl w:val="0"/>
          <w:numId w:val="10"/>
        </w:numPr>
        <w:spacing w:before="240" w:after="240"/>
        <w:rPr>
          <w:rFonts w:eastAsia="Lucida Sans Unicode" w:cs="Lucida Sans Unicode"/>
        </w:rPr>
      </w:pPr>
      <w:r w:rsidRPr="087BF460">
        <w:rPr>
          <w:rFonts w:eastAsia="Lucida Sans Unicode" w:cs="Lucida Sans Unicode"/>
          <w:b/>
        </w:rPr>
        <w:t>State Transition Diagram</w:t>
      </w:r>
      <w:r w:rsidRPr="087BF460">
        <w:rPr>
          <w:rFonts w:eastAsia="Lucida Sans Unicode" w:cs="Lucida Sans Unicode"/>
        </w:rPr>
        <w:t>:</w:t>
      </w:r>
    </w:p>
    <w:p w14:paraId="5EA6F977" w14:textId="059F3AD8" w:rsidR="58221242" w:rsidRDefault="4357A6C4" w:rsidP="00D44EC0">
      <w:pPr>
        <w:pStyle w:val="ListParagraph"/>
        <w:numPr>
          <w:ilvl w:val="1"/>
          <w:numId w:val="10"/>
        </w:numPr>
        <w:spacing w:before="240" w:after="240"/>
        <w:rPr>
          <w:rFonts w:eastAsia="Lucida Sans Unicode"/>
        </w:rPr>
      </w:pPr>
      <w:r>
        <w:rPr>
          <w:noProof/>
        </w:rPr>
        <w:drawing>
          <wp:inline distT="0" distB="0" distL="0" distR="0" wp14:anchorId="2D05D662" wp14:editId="3670EFE8">
            <wp:extent cx="5076826" cy="3228975"/>
            <wp:effectExtent l="0" t="0" r="0" b="0"/>
            <wp:docPr id="134833801" name="Picture 13483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338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7B48" w14:textId="6C8532D2" w:rsidR="58221242" w:rsidRDefault="58221242" w:rsidP="00D44EC0">
      <w:pPr>
        <w:pStyle w:val="ListParagraph"/>
        <w:numPr>
          <w:ilvl w:val="0"/>
          <w:numId w:val="10"/>
        </w:numPr>
        <w:spacing w:before="240" w:after="240"/>
        <w:rPr>
          <w:rFonts w:eastAsia="Lucida Sans Unicode" w:cs="Lucida Sans Unicode"/>
        </w:rPr>
      </w:pPr>
      <w:r w:rsidRPr="087BF460">
        <w:rPr>
          <w:rFonts w:eastAsia="Lucida Sans Unicode" w:cs="Lucida Sans Unicode"/>
          <w:b/>
        </w:rPr>
        <w:t>Interrupt Handling</w:t>
      </w:r>
      <w:r w:rsidRPr="087BF460">
        <w:rPr>
          <w:rFonts w:eastAsia="Lucida Sans Unicode" w:cs="Lucida Sans Unicode"/>
        </w:rPr>
        <w:t>:</w:t>
      </w:r>
    </w:p>
    <w:p w14:paraId="2253E947" w14:textId="11E9070A" w:rsidR="58221242" w:rsidRDefault="58221242" w:rsidP="00D44EC0">
      <w:pPr>
        <w:pStyle w:val="ListParagraph"/>
        <w:numPr>
          <w:ilvl w:val="1"/>
          <w:numId w:val="10"/>
        </w:numPr>
        <w:spacing w:before="240" w:after="240"/>
        <w:rPr>
          <w:rFonts w:eastAsia="Lucida Sans Unicode" w:cs="Lucida Sans Unicode"/>
          <w:sz w:val="18"/>
          <w:szCs w:val="18"/>
        </w:rPr>
      </w:pPr>
      <w:r w:rsidRPr="3F579E83">
        <w:rPr>
          <w:rFonts w:eastAsia="Lucida Sans Unicode" w:cs="Lucida Sans Unicode"/>
          <w:sz w:val="18"/>
          <w:szCs w:val="18"/>
        </w:rPr>
        <w:t xml:space="preserve">Interrupt-driven </w:t>
      </w:r>
      <w:r w:rsidRPr="3F579E83">
        <w:rPr>
          <w:rFonts w:eastAsia="Lucida Sans Unicode" w:cs="Lucida Sans Unicode"/>
          <w:b/>
          <w:sz w:val="18"/>
          <w:szCs w:val="18"/>
        </w:rPr>
        <w:t>motion detection and heart rate sensing</w:t>
      </w:r>
      <w:r w:rsidRPr="3F579E83">
        <w:rPr>
          <w:rFonts w:eastAsia="Lucida Sans Unicode" w:cs="Lucida Sans Unicode"/>
          <w:sz w:val="18"/>
          <w:szCs w:val="18"/>
        </w:rPr>
        <w:t>.</w:t>
      </w:r>
    </w:p>
    <w:p w14:paraId="1E0F00B8" w14:textId="694AF243" w:rsidR="58221242" w:rsidRDefault="58221242" w:rsidP="00D44EC0">
      <w:pPr>
        <w:pStyle w:val="ListParagraph"/>
        <w:numPr>
          <w:ilvl w:val="1"/>
          <w:numId w:val="10"/>
        </w:numPr>
        <w:spacing w:before="240" w:after="240"/>
        <w:rPr>
          <w:rFonts w:eastAsia="Lucida Sans Unicode" w:cs="Lucida Sans Unicode"/>
          <w:sz w:val="18"/>
          <w:szCs w:val="18"/>
        </w:rPr>
      </w:pPr>
      <w:r w:rsidRPr="3F579E83">
        <w:rPr>
          <w:rFonts w:eastAsia="Lucida Sans Unicode" w:cs="Lucida Sans Unicode"/>
          <w:sz w:val="18"/>
          <w:szCs w:val="18"/>
        </w:rPr>
        <w:t xml:space="preserve">Efficient </w:t>
      </w:r>
      <w:r w:rsidRPr="3F579E83">
        <w:rPr>
          <w:rFonts w:eastAsia="Lucida Sans Unicode" w:cs="Lucida Sans Unicode"/>
          <w:b/>
          <w:sz w:val="18"/>
          <w:szCs w:val="18"/>
        </w:rPr>
        <w:t>real-time processing</w:t>
      </w:r>
      <w:r w:rsidRPr="3F579E83">
        <w:rPr>
          <w:rFonts w:eastAsia="Lucida Sans Unicode" w:cs="Lucida Sans Unicode"/>
          <w:sz w:val="18"/>
          <w:szCs w:val="18"/>
        </w:rPr>
        <w:t xml:space="preserve"> to minimize latency.</w:t>
      </w:r>
    </w:p>
    <w:p w14:paraId="7AD561A0" w14:textId="06D72103" w:rsidR="58221242" w:rsidRDefault="58221242" w:rsidP="00D44EC0">
      <w:pPr>
        <w:pStyle w:val="ListParagraph"/>
        <w:numPr>
          <w:ilvl w:val="0"/>
          <w:numId w:val="10"/>
        </w:numPr>
        <w:spacing w:before="240" w:after="240"/>
        <w:rPr>
          <w:rFonts w:eastAsia="Lucida Sans Unicode" w:cs="Lucida Sans Unicode"/>
        </w:rPr>
      </w:pPr>
      <w:r w:rsidRPr="087BF460">
        <w:rPr>
          <w:rFonts w:eastAsia="Lucida Sans Unicode" w:cs="Lucida Sans Unicode"/>
          <w:b/>
        </w:rPr>
        <w:t>Programming Languages &amp; Environment</w:t>
      </w:r>
      <w:r w:rsidRPr="087BF460">
        <w:rPr>
          <w:rFonts w:eastAsia="Lucida Sans Unicode" w:cs="Lucida Sans Unicode"/>
        </w:rPr>
        <w:t>:</w:t>
      </w:r>
    </w:p>
    <w:p w14:paraId="4D4F3D9C" w14:textId="29D50420" w:rsidR="58221242" w:rsidRDefault="58221242" w:rsidP="00D44EC0">
      <w:pPr>
        <w:pStyle w:val="ListParagraph"/>
        <w:numPr>
          <w:ilvl w:val="1"/>
          <w:numId w:val="10"/>
        </w:numPr>
        <w:spacing w:before="240" w:after="240"/>
        <w:rPr>
          <w:rFonts w:eastAsia="Lucida Sans Unicode" w:cs="Lucida Sans Unicode"/>
          <w:sz w:val="18"/>
          <w:szCs w:val="18"/>
        </w:rPr>
      </w:pPr>
      <w:r w:rsidRPr="0E81E422">
        <w:rPr>
          <w:rFonts w:eastAsia="Lucida Sans Unicode" w:cs="Lucida Sans Unicode"/>
          <w:b/>
          <w:sz w:val="18"/>
          <w:szCs w:val="18"/>
        </w:rPr>
        <w:t>Embedded firmware (C++)</w:t>
      </w:r>
      <w:r w:rsidRPr="0E81E422">
        <w:rPr>
          <w:rFonts w:eastAsia="Lucida Sans Unicode" w:cs="Lucida Sans Unicode"/>
          <w:sz w:val="18"/>
          <w:szCs w:val="18"/>
        </w:rPr>
        <w:t xml:space="preserve"> for the smartwatch.</w:t>
      </w:r>
    </w:p>
    <w:p w14:paraId="539AEB3F" w14:textId="0A5469A5" w:rsidR="58221242" w:rsidRDefault="58221242" w:rsidP="00D44EC0">
      <w:pPr>
        <w:pStyle w:val="ListParagraph"/>
        <w:numPr>
          <w:ilvl w:val="1"/>
          <w:numId w:val="10"/>
        </w:numPr>
        <w:spacing w:before="240" w:after="240"/>
        <w:rPr>
          <w:rFonts w:eastAsia="Lucida Sans Unicode" w:cs="Lucida Sans Unicode"/>
          <w:sz w:val="18"/>
          <w:szCs w:val="18"/>
        </w:rPr>
      </w:pPr>
      <w:r w:rsidRPr="0E81E422">
        <w:rPr>
          <w:rFonts w:eastAsia="Lucida Sans Unicode" w:cs="Lucida Sans Unicode"/>
          <w:b/>
          <w:sz w:val="18"/>
          <w:szCs w:val="18"/>
        </w:rPr>
        <w:t>Web-based (JavaScript)</w:t>
      </w:r>
      <w:r w:rsidRPr="0E81E422">
        <w:rPr>
          <w:rFonts w:eastAsia="Lucida Sans Unicode" w:cs="Lucida Sans Unicode"/>
          <w:sz w:val="18"/>
          <w:szCs w:val="18"/>
        </w:rPr>
        <w:t xml:space="preserve"> for UI.</w:t>
      </w:r>
    </w:p>
    <w:p w14:paraId="4F42024E" w14:textId="7BB3D0B6" w:rsidR="58221242" w:rsidRDefault="58221242" w:rsidP="00D44EC0">
      <w:pPr>
        <w:pStyle w:val="ListParagraph"/>
        <w:numPr>
          <w:ilvl w:val="1"/>
          <w:numId w:val="10"/>
        </w:numPr>
        <w:spacing w:before="240" w:after="240"/>
        <w:rPr>
          <w:rFonts w:eastAsia="Lucida Sans Unicode" w:cs="Lucida Sans Unicode"/>
          <w:sz w:val="18"/>
          <w:szCs w:val="18"/>
        </w:rPr>
      </w:pPr>
      <w:r w:rsidRPr="326B4B29">
        <w:rPr>
          <w:rFonts w:eastAsia="Lucida Sans Unicode" w:cs="Lucida Sans Unicode"/>
          <w:b/>
          <w:bCs/>
          <w:sz w:val="18"/>
          <w:szCs w:val="18"/>
        </w:rPr>
        <w:t xml:space="preserve">Backend </w:t>
      </w:r>
      <w:r w:rsidR="7A3EF018" w:rsidRPr="326B4B29">
        <w:rPr>
          <w:rFonts w:eastAsia="Lucida Sans Unicode" w:cs="Lucida Sans Unicode"/>
          <w:b/>
          <w:bCs/>
          <w:sz w:val="18"/>
          <w:szCs w:val="18"/>
        </w:rPr>
        <w:t>(JavaScript or Python)</w:t>
      </w:r>
      <w:r w:rsidR="69B0D9F3" w:rsidRPr="326B4B29">
        <w:rPr>
          <w:rFonts w:eastAsia="Lucida Sans Unicode" w:cs="Lucida Sans Unicode"/>
          <w:b/>
          <w:bCs/>
          <w:sz w:val="18"/>
          <w:szCs w:val="18"/>
        </w:rPr>
        <w:t xml:space="preserve"> </w:t>
      </w:r>
      <w:r w:rsidR="69B0D9F3" w:rsidRPr="326B4B29">
        <w:rPr>
          <w:rFonts w:eastAsia="Lucida Sans Unicode" w:cs="Lucida Sans Unicode"/>
          <w:sz w:val="18"/>
          <w:szCs w:val="18"/>
        </w:rPr>
        <w:t xml:space="preserve">for </w:t>
      </w:r>
      <w:r w:rsidRPr="326B4B29">
        <w:rPr>
          <w:rFonts w:eastAsia="Lucida Sans Unicode" w:cs="Lucida Sans Unicode"/>
          <w:sz w:val="18"/>
          <w:szCs w:val="18"/>
        </w:rPr>
        <w:t>data handling.</w:t>
      </w:r>
    </w:p>
    <w:p w14:paraId="48A21919" w14:textId="77777777" w:rsidR="00BA4457" w:rsidRDefault="00BA4457" w:rsidP="00BA4457">
      <w:pPr>
        <w:pStyle w:val="Inhoudtabel"/>
        <w:jc w:val="both"/>
        <w:rPr>
          <w:bCs/>
          <w:sz w:val="22"/>
          <w:szCs w:val="22"/>
          <w:lang w:val="en-GB"/>
        </w:rPr>
      </w:pPr>
    </w:p>
    <w:p w14:paraId="68EE290B" w14:textId="77777777" w:rsidR="009408EF" w:rsidRDefault="009408EF" w:rsidP="00BA4457">
      <w:pPr>
        <w:pStyle w:val="Inhoudtabel"/>
        <w:jc w:val="both"/>
        <w:rPr>
          <w:bCs/>
          <w:sz w:val="22"/>
          <w:szCs w:val="22"/>
          <w:lang w:val="en-GB"/>
        </w:rPr>
      </w:pPr>
    </w:p>
    <w:p w14:paraId="689BE8BA" w14:textId="77777777" w:rsidR="009408EF" w:rsidRDefault="009408EF" w:rsidP="00BA4457">
      <w:pPr>
        <w:pStyle w:val="Inhoudtabel"/>
        <w:jc w:val="both"/>
        <w:rPr>
          <w:bCs/>
          <w:sz w:val="22"/>
          <w:szCs w:val="22"/>
          <w:lang w:val="en-GB"/>
        </w:rPr>
      </w:pPr>
    </w:p>
    <w:p w14:paraId="6A285B4D" w14:textId="77777777" w:rsidR="001E38FF" w:rsidRPr="00161236" w:rsidRDefault="00A24640" w:rsidP="006A0D48">
      <w:pPr>
        <w:pStyle w:val="Heading2"/>
      </w:pPr>
      <w:bookmarkStart w:id="43" w:name="_Toc192500495"/>
      <w:bookmarkStart w:id="44" w:name="_Toc193278805"/>
      <w:r>
        <w:t xml:space="preserve">Functional </w:t>
      </w:r>
      <w:r w:rsidR="00503674">
        <w:t>design integration</w:t>
      </w:r>
      <w:bookmarkEnd w:id="43"/>
      <w:bookmarkEnd w:id="44"/>
    </w:p>
    <w:p w14:paraId="4D41F0DA" w14:textId="433CE98F" w:rsidR="4B446C3E" w:rsidRDefault="4B446C3E" w:rsidP="00EB70E2">
      <w:pPr>
        <w:pStyle w:val="Heading3"/>
        <w:numPr>
          <w:ilvl w:val="0"/>
          <w:numId w:val="25"/>
        </w:numPr>
      </w:pPr>
      <w:r w:rsidRPr="18A980D0">
        <w:t>Introduction</w:t>
      </w:r>
    </w:p>
    <w:p w14:paraId="2C0D2FDE" w14:textId="46D5474C" w:rsidR="4B446C3E" w:rsidRDefault="4B446C3E" w:rsidP="4ABDD958">
      <w:pPr>
        <w:rPr>
          <w:b/>
        </w:rPr>
      </w:pPr>
      <w:r w:rsidRPr="321F0027">
        <w:rPr>
          <w:b/>
          <w:sz w:val="22"/>
          <w:szCs w:val="22"/>
        </w:rPr>
        <w:t xml:space="preserve">    </w:t>
      </w:r>
      <w:r w:rsidRPr="56FCAD40">
        <w:t>This</w:t>
      </w:r>
      <w:r w:rsidR="50E9C31F" w:rsidRPr="56FCAD40">
        <w:t xml:space="preserve"> Functional Design Integration of the smartwatch system ensures that all software components interact with each other seamlessly to deliver an efficie</w:t>
      </w:r>
      <w:r w:rsidR="5D1B4477" w:rsidRPr="56FCAD40">
        <w:t>nt and user-friendly experience for the patient and the caregiver.</w:t>
      </w:r>
      <w:r w:rsidR="24C1146A" w:rsidRPr="56FCAD40">
        <w:t xml:space="preserve"> This chapter outlines how different functional modules such as health monitoring, emergency alerts, and connectivity are integrated into a </w:t>
      </w:r>
      <w:r w:rsidR="24C1146A" w:rsidRPr="56FCAD40">
        <w:lastRenderedPageBreak/>
        <w:t xml:space="preserve">cohesive system. It also describes the communication flow between the </w:t>
      </w:r>
      <w:r w:rsidR="24C1146A" w:rsidRPr="56FCAD40">
        <w:rPr>
          <w:b/>
        </w:rPr>
        <w:t xml:space="preserve">smartwatch, backend </w:t>
      </w:r>
      <w:r w:rsidR="1F25B7C1" w:rsidRPr="56FCAD40">
        <w:rPr>
          <w:b/>
        </w:rPr>
        <w:t>API and user interface.</w:t>
      </w:r>
    </w:p>
    <w:p w14:paraId="328FAF8A" w14:textId="2ACAFB40" w:rsidR="321F0027" w:rsidRDefault="321F0027" w:rsidP="321F0027">
      <w:pPr>
        <w:rPr>
          <w:b/>
        </w:rPr>
      </w:pPr>
    </w:p>
    <w:p w14:paraId="1572801B" w14:textId="65591113" w:rsidR="1F25B7C1" w:rsidRDefault="1F25B7C1">
      <w:pPr>
        <w:rPr>
          <w:rFonts w:eastAsia="Lucida Sans Unicode" w:cs="Lucida Sans Unicode"/>
        </w:rPr>
      </w:pPr>
      <w:r w:rsidRPr="3E19E0B2">
        <w:rPr>
          <w:rFonts w:eastAsia="Lucida Sans Unicode" w:cs="Lucida Sans Unicode"/>
        </w:rPr>
        <w:t xml:space="preserve">Functional integration is crucial in ensuring that features like </w:t>
      </w:r>
      <w:r w:rsidRPr="3E19E0B2">
        <w:rPr>
          <w:rFonts w:eastAsia="Lucida Sans Unicode" w:cs="Lucida Sans Unicode"/>
          <w:b/>
        </w:rPr>
        <w:t>heart rate monitoring, fall detection, and medicine notifications</w:t>
      </w:r>
      <w:r w:rsidRPr="3E19E0B2">
        <w:rPr>
          <w:rFonts w:eastAsia="Lucida Sans Unicode" w:cs="Lucida Sans Unicode"/>
        </w:rPr>
        <w:t xml:space="preserve"> operate reliably across different devices and platforms. This process involves defining </w:t>
      </w:r>
      <w:r w:rsidRPr="3E19E0B2">
        <w:rPr>
          <w:rFonts w:eastAsia="Lucida Sans Unicode" w:cs="Lucida Sans Unicode"/>
          <w:b/>
        </w:rPr>
        <w:t xml:space="preserve">data contracts, designing API interactions, performing integration testing, and database integration (local or cloud) </w:t>
      </w:r>
      <w:r w:rsidRPr="3E19E0B2">
        <w:rPr>
          <w:rFonts w:eastAsia="Lucida Sans Unicode" w:cs="Lucida Sans Unicode"/>
        </w:rPr>
        <w:t xml:space="preserve">between components. </w:t>
      </w:r>
    </w:p>
    <w:p w14:paraId="595DE404" w14:textId="5904439B" w:rsidR="1B0451F3" w:rsidRDefault="1F25B7C1" w:rsidP="00EB70E2">
      <w:pPr>
        <w:pStyle w:val="Heading3"/>
        <w:numPr>
          <w:ilvl w:val="0"/>
          <w:numId w:val="25"/>
        </w:numPr>
        <w:rPr>
          <w:rFonts w:eastAsia="Lucida Sans Unicode"/>
        </w:rPr>
      </w:pPr>
      <w:r w:rsidRPr="39B39CE2">
        <w:rPr>
          <w:rFonts w:eastAsia="Lucida Sans Unicode"/>
        </w:rPr>
        <w:t>Objectives of Functional Integration</w:t>
      </w:r>
    </w:p>
    <w:p w14:paraId="26B31D59" w14:textId="1C5358DF" w:rsidR="56FCAD40" w:rsidRDefault="1F25B7C1" w:rsidP="56FCAD40">
      <w:pPr>
        <w:rPr>
          <w:rFonts w:eastAsia="Lucida Sans Unicode" w:cs="Lucida Sans Unicode"/>
        </w:rPr>
      </w:pPr>
      <w:r w:rsidRPr="3E19E0B2">
        <w:rPr>
          <w:rFonts w:eastAsia="Lucida Sans Unicode" w:cs="Lucida Sans Unicode"/>
        </w:rPr>
        <w:t xml:space="preserve">The primary objectives of the </w:t>
      </w:r>
      <w:r w:rsidRPr="3E19E0B2">
        <w:rPr>
          <w:rFonts w:eastAsia="Lucida Sans Unicode" w:cs="Lucida Sans Unicode"/>
          <w:b/>
        </w:rPr>
        <w:t xml:space="preserve">Functional Design Integration </w:t>
      </w:r>
      <w:r w:rsidRPr="3E19E0B2">
        <w:rPr>
          <w:rFonts w:eastAsia="Lucida Sans Unicode" w:cs="Lucida Sans Unicode"/>
        </w:rPr>
        <w:t>for the smartwatch system include:</w:t>
      </w:r>
    </w:p>
    <w:p w14:paraId="152754A1" w14:textId="12045510" w:rsidR="381406C8" w:rsidRDefault="1F25B7C1" w:rsidP="00D44EC0">
      <w:pPr>
        <w:pStyle w:val="ListParagraph"/>
        <w:numPr>
          <w:ilvl w:val="0"/>
          <w:numId w:val="11"/>
        </w:numPr>
        <w:rPr>
          <w:rFonts w:eastAsia="Lucida Sans Unicode" w:cs="Lucida Sans Unicode"/>
        </w:rPr>
      </w:pPr>
      <w:r w:rsidRPr="3E19E0B2">
        <w:rPr>
          <w:rFonts w:eastAsia="Lucida Sans Unicode" w:cs="Lucida Sans Unicode"/>
        </w:rPr>
        <w:t>Ensuring smooth data flow between the smartwatch, backend, database and UI.</w:t>
      </w:r>
    </w:p>
    <w:p w14:paraId="77EB841A" w14:textId="3C669204" w:rsidR="1F25B7C1" w:rsidRDefault="1F25B7C1" w:rsidP="00D44EC0">
      <w:pPr>
        <w:pStyle w:val="ListParagraph"/>
        <w:numPr>
          <w:ilvl w:val="0"/>
          <w:numId w:val="11"/>
        </w:numPr>
        <w:rPr>
          <w:rFonts w:eastAsia="Lucida Sans Unicode" w:cs="Lucida Sans Unicode"/>
        </w:rPr>
      </w:pPr>
      <w:r w:rsidRPr="3E19E0B2">
        <w:rPr>
          <w:rFonts w:eastAsia="Lucida Sans Unicode" w:cs="Lucida Sans Unicode"/>
        </w:rPr>
        <w:t xml:space="preserve">Implementing real-time data collection for health </w:t>
      </w:r>
      <w:r w:rsidR="185A349D" w:rsidRPr="12AE3BC4">
        <w:rPr>
          <w:rFonts w:eastAsia="Lucida Sans Unicode" w:cs="Lucida Sans Unicode"/>
        </w:rPr>
        <w:t>functionalities</w:t>
      </w:r>
      <w:r w:rsidRPr="3E19E0B2">
        <w:rPr>
          <w:rFonts w:eastAsia="Lucida Sans Unicode" w:cs="Lucida Sans Unicode"/>
        </w:rPr>
        <w:t xml:space="preserve"> for heart rate monitoring, fall detection and time tracking</w:t>
      </w:r>
      <w:r w:rsidR="7CC44719" w:rsidRPr="7AF00541">
        <w:rPr>
          <w:rFonts w:eastAsia="Lucida Sans Unicode" w:cs="Lucida Sans Unicode"/>
        </w:rPr>
        <w:t xml:space="preserve"> </w:t>
      </w:r>
      <w:r w:rsidRPr="6CC9DC3B">
        <w:rPr>
          <w:rFonts w:eastAsia="Lucida Sans Unicode" w:cs="Lucida Sans Unicode"/>
        </w:rPr>
        <w:t>(</w:t>
      </w:r>
      <w:r w:rsidR="4768067E" w:rsidRPr="6CC9DC3B">
        <w:rPr>
          <w:rFonts w:eastAsia="Lucida Sans Unicode" w:cs="Lucida Sans Unicode"/>
        </w:rPr>
        <w:t>Date Time</w:t>
      </w:r>
      <w:r w:rsidRPr="6CC9DC3B">
        <w:rPr>
          <w:rFonts w:eastAsia="Lucida Sans Unicode" w:cs="Lucida Sans Unicode"/>
        </w:rPr>
        <w:t>).</w:t>
      </w:r>
    </w:p>
    <w:p w14:paraId="67611104" w14:textId="2497BF2D" w:rsidR="5CD15B18" w:rsidRDefault="7E20750F" w:rsidP="00D44EC0">
      <w:pPr>
        <w:pStyle w:val="ListParagraph"/>
        <w:numPr>
          <w:ilvl w:val="0"/>
          <w:numId w:val="11"/>
        </w:numPr>
        <w:rPr>
          <w:rFonts w:eastAsia="Lucida Sans Unicode" w:cs="Lucida Sans Unicode"/>
        </w:rPr>
      </w:pPr>
      <w:r w:rsidRPr="658D4A30">
        <w:rPr>
          <w:rFonts w:eastAsia="Lucida Sans Unicode" w:cs="Lucida Sans Unicode"/>
        </w:rPr>
        <w:t>Maintaining system consistency across multiple platform (e.g. Web Service,</w:t>
      </w:r>
      <w:r w:rsidR="640112C0" w:rsidRPr="2DD8D02F">
        <w:rPr>
          <w:rFonts w:eastAsia="Lucida Sans Unicode" w:cs="Lucida Sans Unicode"/>
        </w:rPr>
        <w:t xml:space="preserve"> Window</w:t>
      </w:r>
      <w:r w:rsidRPr="3D7D8451">
        <w:rPr>
          <w:rFonts w:eastAsia="Lucida Sans Unicode" w:cs="Lucida Sans Unicode"/>
        </w:rPr>
        <w:t>,</w:t>
      </w:r>
      <w:r w:rsidR="0A5572BF" w:rsidRPr="1B037653">
        <w:rPr>
          <w:rFonts w:eastAsia="Lucida Sans Unicode" w:cs="Lucida Sans Unicode"/>
        </w:rPr>
        <w:t xml:space="preserve"> </w:t>
      </w:r>
      <w:r w:rsidRPr="3D7D8451">
        <w:rPr>
          <w:rFonts w:eastAsia="Lucida Sans Unicode" w:cs="Lucida Sans Unicode"/>
        </w:rPr>
        <w:t>Mac</w:t>
      </w:r>
      <w:r w:rsidRPr="2DD8D02F">
        <w:rPr>
          <w:rFonts w:eastAsia="Lucida Sans Unicode" w:cs="Lucida Sans Unicode"/>
        </w:rPr>
        <w:t>).</w:t>
      </w:r>
    </w:p>
    <w:p w14:paraId="31D9AE7D" w14:textId="31610BC7" w:rsidR="60FDD74F" w:rsidRDefault="60FDD74F" w:rsidP="00D44EC0">
      <w:pPr>
        <w:pStyle w:val="ListParagraph"/>
        <w:numPr>
          <w:ilvl w:val="0"/>
          <w:numId w:val="11"/>
        </w:numPr>
        <w:rPr>
          <w:rFonts w:eastAsia="Lucida Sans Unicode" w:cs="Lucida Sans Unicode"/>
        </w:rPr>
      </w:pPr>
      <w:r w:rsidRPr="064CAA6E">
        <w:rPr>
          <w:rFonts w:eastAsia="Lucida Sans Unicode" w:cs="Lucida Sans Unicode"/>
        </w:rPr>
        <w:t>Ena</w:t>
      </w:r>
      <w:r w:rsidR="3136B2C6" w:rsidRPr="064CAA6E">
        <w:rPr>
          <w:rFonts w:eastAsia="Lucida Sans Unicode" w:cs="Lucida Sans Unicode"/>
        </w:rPr>
        <w:t xml:space="preserve">bling secure and reliable Wi-Fi </w:t>
      </w:r>
      <w:r w:rsidR="3136B2C6" w:rsidRPr="250C9064">
        <w:rPr>
          <w:rFonts w:eastAsia="Lucida Sans Unicode" w:cs="Lucida Sans Unicode"/>
        </w:rPr>
        <w:t>connectivity</w:t>
      </w:r>
      <w:r w:rsidR="3136B2C6" w:rsidRPr="064CAA6E">
        <w:rPr>
          <w:rFonts w:eastAsia="Lucida Sans Unicode" w:cs="Lucida Sans Unicode"/>
        </w:rPr>
        <w:t xml:space="preserve"> between the smartwatch and the backend.</w:t>
      </w:r>
    </w:p>
    <w:p w14:paraId="760A8FE5" w14:textId="2CCF1DB7" w:rsidR="4CA926C3" w:rsidRPr="00EB70E2" w:rsidRDefault="3136B2C6" w:rsidP="756C9646">
      <w:pPr>
        <w:pStyle w:val="ListParagraph"/>
        <w:numPr>
          <w:ilvl w:val="0"/>
          <w:numId w:val="11"/>
        </w:numPr>
        <w:rPr>
          <w:rFonts w:eastAsia="Lucida Sans Unicode" w:cs="Lucida Sans Unicode"/>
        </w:rPr>
      </w:pPr>
      <w:r w:rsidRPr="250C9064">
        <w:rPr>
          <w:rFonts w:eastAsia="Lucida Sans Unicode" w:cs="Lucida Sans Unicode"/>
        </w:rPr>
        <w:t>Handling error detection.</w:t>
      </w:r>
    </w:p>
    <w:p w14:paraId="754C41C7" w14:textId="55A7D009" w:rsidR="756C9646" w:rsidRDefault="3136B2C6" w:rsidP="00EB70E2">
      <w:pPr>
        <w:pStyle w:val="Heading3"/>
        <w:numPr>
          <w:ilvl w:val="0"/>
          <w:numId w:val="25"/>
        </w:numPr>
        <w:rPr>
          <w:rFonts w:eastAsia="Lucida Sans Unicode"/>
        </w:rPr>
      </w:pPr>
      <w:r w:rsidRPr="05454C4A">
        <w:rPr>
          <w:rFonts w:eastAsia="Lucida Sans Unicode"/>
        </w:rPr>
        <w:t>Functional Integration Approach</w:t>
      </w:r>
    </w:p>
    <w:p w14:paraId="0CF7628D" w14:textId="25EAAE0E" w:rsidR="3136B2C6" w:rsidRDefault="3136B2C6" w:rsidP="1C039658">
      <w:pPr>
        <w:rPr>
          <w:rFonts w:eastAsia="Lucida Sans Unicode" w:cs="Lucida Sans Unicode"/>
        </w:rPr>
      </w:pPr>
      <w:r w:rsidRPr="1C039658">
        <w:rPr>
          <w:rFonts w:eastAsia="Lucida Sans Unicode" w:cs="Lucida Sans Unicode"/>
          <w:b/>
          <w:bCs/>
        </w:rPr>
        <w:t xml:space="preserve">   </w:t>
      </w:r>
      <w:r w:rsidRPr="1C039658">
        <w:rPr>
          <w:rFonts w:eastAsia="Lucida Sans Unicode" w:cs="Lucida Sans Unicode"/>
        </w:rPr>
        <w:t xml:space="preserve">The </w:t>
      </w:r>
      <w:r w:rsidRPr="0AF213CB">
        <w:rPr>
          <w:rFonts w:eastAsia="Lucida Sans Unicode" w:cs="Lucida Sans Unicode"/>
        </w:rPr>
        <w:t>integration</w:t>
      </w:r>
      <w:r w:rsidR="26F5F0AF" w:rsidRPr="1FB0262F">
        <w:rPr>
          <w:rFonts w:eastAsia="Lucida Sans Unicode" w:cs="Lucida Sans Unicode"/>
        </w:rPr>
        <w:t xml:space="preserve"> </w:t>
      </w:r>
      <w:r w:rsidR="26F5F0AF" w:rsidRPr="6E565252">
        <w:rPr>
          <w:rFonts w:eastAsia="Lucida Sans Unicode" w:cs="Lucida Sans Unicode"/>
        </w:rPr>
        <w:t xml:space="preserve">process </w:t>
      </w:r>
      <w:r w:rsidR="26F5F0AF" w:rsidRPr="77EE9245">
        <w:rPr>
          <w:rFonts w:eastAsia="Lucida Sans Unicode" w:cs="Lucida Sans Unicode"/>
        </w:rPr>
        <w:t xml:space="preserve">has </w:t>
      </w:r>
      <w:r w:rsidR="26F5F0AF" w:rsidRPr="5FF465D7">
        <w:rPr>
          <w:rFonts w:eastAsia="Lucida Sans Unicode" w:cs="Lucida Sans Unicode"/>
        </w:rPr>
        <w:t>different</w:t>
      </w:r>
      <w:r w:rsidR="26F5F0AF" w:rsidRPr="5CAEF595">
        <w:rPr>
          <w:rFonts w:eastAsia="Lucida Sans Unicode" w:cs="Lucida Sans Unicode"/>
        </w:rPr>
        <w:t xml:space="preserve"> </w:t>
      </w:r>
      <w:r w:rsidR="26F5F0AF" w:rsidRPr="6BF58005">
        <w:rPr>
          <w:rFonts w:eastAsia="Lucida Sans Unicode" w:cs="Lucida Sans Unicode"/>
        </w:rPr>
        <w:t xml:space="preserve">software </w:t>
      </w:r>
      <w:r w:rsidR="26F5F0AF" w:rsidRPr="4DACF738">
        <w:rPr>
          <w:rFonts w:eastAsia="Lucida Sans Unicode" w:cs="Lucida Sans Unicode"/>
        </w:rPr>
        <w:t>modulus</w:t>
      </w:r>
      <w:r w:rsidR="26F5F0AF" w:rsidRPr="5CAEF595">
        <w:rPr>
          <w:rFonts w:eastAsia="Lucida Sans Unicode" w:cs="Lucida Sans Unicode"/>
        </w:rPr>
        <w:t xml:space="preserve"> </w:t>
      </w:r>
      <w:r w:rsidR="26F5F0AF" w:rsidRPr="1652D2AB">
        <w:rPr>
          <w:rFonts w:eastAsia="Lucida Sans Unicode" w:cs="Lucida Sans Unicode"/>
        </w:rPr>
        <w:t xml:space="preserve">and hardware </w:t>
      </w:r>
      <w:r w:rsidR="26F5F0AF" w:rsidRPr="7EE04114">
        <w:rPr>
          <w:rFonts w:eastAsia="Lucida Sans Unicode" w:cs="Lucida Sans Unicode"/>
        </w:rPr>
        <w:t>modulus</w:t>
      </w:r>
      <w:r w:rsidR="26F5F0AF" w:rsidRPr="0A22D3F1">
        <w:rPr>
          <w:rFonts w:eastAsia="Lucida Sans Unicode" w:cs="Lucida Sans Unicode"/>
        </w:rPr>
        <w:t xml:space="preserve"> </w:t>
      </w:r>
      <w:r w:rsidR="26F5F0AF" w:rsidRPr="5CAEF595">
        <w:rPr>
          <w:rFonts w:eastAsia="Lucida Sans Unicode" w:cs="Lucida Sans Unicode"/>
        </w:rPr>
        <w:t xml:space="preserve">that </w:t>
      </w:r>
      <w:r w:rsidR="26F5F0AF" w:rsidRPr="4C1341D0">
        <w:rPr>
          <w:rFonts w:eastAsia="Lucida Sans Unicode" w:cs="Lucida Sans Unicode"/>
        </w:rPr>
        <w:t xml:space="preserve">interact with each </w:t>
      </w:r>
      <w:r w:rsidR="26F5F0AF" w:rsidRPr="5312A6F5">
        <w:rPr>
          <w:rFonts w:eastAsia="Lucida Sans Unicode" w:cs="Lucida Sans Unicode"/>
        </w:rPr>
        <w:t xml:space="preserve">other </w:t>
      </w:r>
      <w:r w:rsidR="26F5F0AF" w:rsidRPr="1F14D533">
        <w:rPr>
          <w:rFonts w:eastAsia="Lucida Sans Unicode" w:cs="Lucida Sans Unicode"/>
        </w:rPr>
        <w:t>effectively.</w:t>
      </w:r>
    </w:p>
    <w:p w14:paraId="38096FE1" w14:textId="712511F5" w:rsidR="26F5F0AF" w:rsidRDefault="26F5F0AF" w:rsidP="1F14D533">
      <w:pPr>
        <w:rPr>
          <w:rFonts w:eastAsia="Lucida Sans Unicode" w:cs="Lucida Sans Unicode"/>
          <w:b/>
        </w:rPr>
      </w:pPr>
      <w:r w:rsidRPr="45652318">
        <w:rPr>
          <w:rFonts w:eastAsia="Lucida Sans Unicode" w:cs="Lucida Sans Unicode"/>
          <w:b/>
        </w:rPr>
        <w:t xml:space="preserve">3.1 </w:t>
      </w:r>
      <w:r w:rsidRPr="5DD9FCAC">
        <w:rPr>
          <w:rFonts w:eastAsia="Lucida Sans Unicode" w:cs="Lucida Sans Unicode"/>
          <w:b/>
        </w:rPr>
        <w:t xml:space="preserve">Smartwatch and Sensor Data </w:t>
      </w:r>
      <w:r w:rsidRPr="5DD9FCAC">
        <w:rPr>
          <w:rFonts w:eastAsia="Lucida Sans Unicode" w:cs="Lucida Sans Unicode"/>
          <w:b/>
          <w:bCs/>
        </w:rPr>
        <w:t>Integration</w:t>
      </w:r>
    </w:p>
    <w:p w14:paraId="2D0CDA67" w14:textId="452163E4" w:rsidR="6C3F3A5F" w:rsidRDefault="26F5F0AF" w:rsidP="6C3F3A5F">
      <w:pPr>
        <w:rPr>
          <w:rFonts w:eastAsia="Lucida Sans Unicode" w:cs="Lucida Sans Unicode"/>
        </w:rPr>
      </w:pPr>
      <w:r w:rsidRPr="11359636">
        <w:rPr>
          <w:rFonts w:eastAsia="Lucida Sans Unicode" w:cs="Lucida Sans Unicode"/>
        </w:rPr>
        <w:t xml:space="preserve">The microcontroller we are going to use is the </w:t>
      </w:r>
      <w:r w:rsidRPr="637C67E8">
        <w:rPr>
          <w:rFonts w:eastAsia="Lucida Sans Unicode" w:cs="Lucida Sans Unicode"/>
        </w:rPr>
        <w:t>LillyGO TTGO t-dispaly V1.1 ESP32</w:t>
      </w:r>
      <w:r w:rsidRPr="143B11AC">
        <w:rPr>
          <w:rFonts w:eastAsia="Lucida Sans Unicode" w:cs="Lucida Sans Unicode"/>
        </w:rPr>
        <w:t xml:space="preserve"> </w:t>
      </w:r>
      <w:r w:rsidRPr="4BD8C5F3">
        <w:rPr>
          <w:rFonts w:eastAsia="Lucida Sans Unicode" w:cs="Lucida Sans Unicode"/>
        </w:rPr>
        <w:t xml:space="preserve">that collects </w:t>
      </w:r>
      <w:r w:rsidRPr="705A854B">
        <w:rPr>
          <w:rFonts w:eastAsia="Lucida Sans Unicode" w:cs="Lucida Sans Unicode"/>
        </w:rPr>
        <w:t>the data</w:t>
      </w:r>
      <w:r w:rsidR="08D7E76B" w:rsidRPr="47143C71">
        <w:rPr>
          <w:rFonts w:eastAsia="Lucida Sans Unicode" w:cs="Lucida Sans Unicode"/>
        </w:rPr>
        <w:t xml:space="preserve"> </w:t>
      </w:r>
      <w:r w:rsidR="08D7E76B" w:rsidRPr="3F276CE9">
        <w:rPr>
          <w:rFonts w:eastAsia="Lucida Sans Unicode" w:cs="Lucida Sans Unicode"/>
        </w:rPr>
        <w:t xml:space="preserve">from the </w:t>
      </w:r>
      <w:r w:rsidR="08D7E76B" w:rsidRPr="319B637A">
        <w:rPr>
          <w:rFonts w:eastAsia="Lucida Sans Unicode" w:cs="Lucida Sans Unicode"/>
        </w:rPr>
        <w:t xml:space="preserve">accelerometer and </w:t>
      </w:r>
      <w:r w:rsidR="08D7E76B" w:rsidRPr="43912648">
        <w:rPr>
          <w:rFonts w:eastAsia="Lucida Sans Unicode" w:cs="Lucida Sans Unicode"/>
        </w:rPr>
        <w:t>heart rate monitor</w:t>
      </w:r>
      <w:r w:rsidR="08D7E76B" w:rsidRPr="5FC952E4">
        <w:rPr>
          <w:rFonts w:eastAsia="Lucida Sans Unicode" w:cs="Lucida Sans Unicode"/>
        </w:rPr>
        <w:t xml:space="preserve">. </w:t>
      </w:r>
      <w:r w:rsidR="08D7E76B" w:rsidRPr="3BDEA268">
        <w:rPr>
          <w:rFonts w:eastAsia="Lucida Sans Unicode" w:cs="Lucida Sans Unicode"/>
        </w:rPr>
        <w:t xml:space="preserve">Also for the Time </w:t>
      </w:r>
      <w:r w:rsidR="08D7E76B" w:rsidRPr="0EC161D2">
        <w:rPr>
          <w:rFonts w:eastAsia="Lucida Sans Unicode" w:cs="Lucida Sans Unicode"/>
        </w:rPr>
        <w:t xml:space="preserve">if the </w:t>
      </w:r>
      <w:r w:rsidR="08D7E76B" w:rsidRPr="5E70AAE5">
        <w:rPr>
          <w:rFonts w:eastAsia="Lucida Sans Unicode" w:cs="Lucida Sans Unicode"/>
        </w:rPr>
        <w:t xml:space="preserve">ESP32 is connected to </w:t>
      </w:r>
      <w:r w:rsidR="08D7E76B" w:rsidRPr="30E16222">
        <w:rPr>
          <w:rFonts w:eastAsia="Lucida Sans Unicode" w:cs="Lucida Sans Unicode"/>
        </w:rPr>
        <w:t xml:space="preserve">the Internet he can </w:t>
      </w:r>
      <w:r w:rsidR="08D7E76B" w:rsidRPr="333626C7">
        <w:rPr>
          <w:rFonts w:eastAsia="Lucida Sans Unicode" w:cs="Lucida Sans Unicode"/>
        </w:rPr>
        <w:t>take it from there</w:t>
      </w:r>
      <w:r w:rsidR="08D7E76B" w:rsidRPr="58B6843C">
        <w:rPr>
          <w:rFonts w:eastAsia="Lucida Sans Unicode" w:cs="Lucida Sans Unicode"/>
        </w:rPr>
        <w:t xml:space="preserve"> </w:t>
      </w:r>
      <w:r w:rsidR="08D7E76B" w:rsidRPr="6AA0A591">
        <w:rPr>
          <w:rFonts w:eastAsia="Lucida Sans Unicode" w:cs="Lucida Sans Unicode"/>
        </w:rPr>
        <w:t xml:space="preserve">which also the data </w:t>
      </w:r>
      <w:r w:rsidR="08D7E76B" w:rsidRPr="46516693">
        <w:rPr>
          <w:rFonts w:eastAsia="Lucida Sans Unicode" w:cs="Lucida Sans Unicode"/>
        </w:rPr>
        <w:t xml:space="preserve">will be transmitted from </w:t>
      </w:r>
      <w:r w:rsidR="08D7E76B" w:rsidRPr="00E83320">
        <w:rPr>
          <w:rFonts w:eastAsia="Lucida Sans Unicode" w:cs="Lucida Sans Unicode"/>
        </w:rPr>
        <w:t>the Wi</w:t>
      </w:r>
      <w:r w:rsidR="08D7E76B" w:rsidRPr="4F21AAB9">
        <w:rPr>
          <w:rFonts w:eastAsia="Lucida Sans Unicode" w:cs="Lucida Sans Unicode"/>
        </w:rPr>
        <w:t xml:space="preserve">-Fi to the </w:t>
      </w:r>
      <w:r w:rsidR="08D7E76B" w:rsidRPr="33DD7DD9">
        <w:rPr>
          <w:rFonts w:eastAsia="Lucida Sans Unicode" w:cs="Lucida Sans Unicode"/>
        </w:rPr>
        <w:t>backend</w:t>
      </w:r>
      <w:r w:rsidR="08D7E76B" w:rsidRPr="4F21AAB9">
        <w:rPr>
          <w:rFonts w:eastAsia="Lucida Sans Unicode" w:cs="Lucida Sans Unicode"/>
        </w:rPr>
        <w:t>.</w:t>
      </w:r>
    </w:p>
    <w:p w14:paraId="72227BA0" w14:textId="34A4C6EA" w:rsidR="333626C7" w:rsidRDefault="333626C7" w:rsidP="333626C7">
      <w:pPr>
        <w:rPr>
          <w:rFonts w:eastAsia="Lucida Sans Unicode" w:cs="Lucida Sans Unicode"/>
        </w:rPr>
      </w:pPr>
    </w:p>
    <w:p w14:paraId="157DA25E" w14:textId="63E22E0E" w:rsidR="10670DEC" w:rsidRDefault="10670DEC" w:rsidP="00D44EC0">
      <w:pPr>
        <w:pStyle w:val="ListParagraph"/>
        <w:numPr>
          <w:ilvl w:val="0"/>
          <w:numId w:val="12"/>
        </w:numPr>
        <w:rPr>
          <w:rFonts w:eastAsia="Lucida Sans Unicode" w:cs="Lucida Sans Unicode"/>
        </w:rPr>
      </w:pPr>
      <w:r w:rsidRPr="0BEC6523">
        <w:rPr>
          <w:rFonts w:eastAsia="Lucida Sans Unicode" w:cs="Lucida Sans Unicode"/>
        </w:rPr>
        <w:t xml:space="preserve">Input </w:t>
      </w:r>
      <w:r w:rsidRPr="349E24A4">
        <w:rPr>
          <w:rFonts w:eastAsia="Lucida Sans Unicode" w:cs="Lucida Sans Unicode"/>
        </w:rPr>
        <w:t>Data:</w:t>
      </w:r>
    </w:p>
    <w:p w14:paraId="53A77A19" w14:textId="14785D32" w:rsidR="10670DEC" w:rsidRDefault="10670DEC" w:rsidP="00D44EC0">
      <w:pPr>
        <w:pStyle w:val="ListParagraph"/>
        <w:numPr>
          <w:ilvl w:val="0"/>
          <w:numId w:val="13"/>
        </w:numPr>
        <w:rPr>
          <w:rFonts w:eastAsia="Lucida Sans Unicode" w:cs="Lucida Sans Unicode"/>
        </w:rPr>
      </w:pPr>
      <w:r w:rsidRPr="19715C67">
        <w:rPr>
          <w:rFonts w:eastAsia="Lucida Sans Unicode" w:cs="Lucida Sans Unicode"/>
        </w:rPr>
        <w:t>Example Heart</w:t>
      </w:r>
      <w:r w:rsidRPr="6C174181">
        <w:rPr>
          <w:rFonts w:eastAsia="Lucida Sans Unicode" w:cs="Lucida Sans Unicode"/>
        </w:rPr>
        <w:t xml:space="preserve"> rate </w:t>
      </w:r>
      <w:r w:rsidRPr="39223EDF">
        <w:rPr>
          <w:rFonts w:eastAsia="Lucida Sans Unicode" w:cs="Lucida Sans Unicode"/>
        </w:rPr>
        <w:t xml:space="preserve">sensor: </w:t>
      </w:r>
      <w:r w:rsidRPr="57D636B0">
        <w:rPr>
          <w:rFonts w:eastAsia="Lucida Sans Unicode" w:cs="Lucida Sans Unicode"/>
        </w:rPr>
        <w:t>{“heart_</w:t>
      </w:r>
      <w:r w:rsidRPr="538B568C">
        <w:rPr>
          <w:rFonts w:eastAsia="Lucida Sans Unicode" w:cs="Lucida Sans Unicode"/>
        </w:rPr>
        <w:t>rate</w:t>
      </w:r>
      <w:r w:rsidRPr="6CC02CBD">
        <w:rPr>
          <w:rFonts w:eastAsia="Lucida Sans Unicode" w:cs="Lucida Sans Unicode"/>
        </w:rPr>
        <w:t xml:space="preserve">”: 85, </w:t>
      </w:r>
      <w:r w:rsidRPr="72F18697">
        <w:rPr>
          <w:rFonts w:eastAsia="Lucida Sans Unicode" w:cs="Lucida Sans Unicode"/>
        </w:rPr>
        <w:t>“unit</w:t>
      </w:r>
      <w:r w:rsidRPr="605A2F58">
        <w:rPr>
          <w:rFonts w:eastAsia="Lucida Sans Unicode" w:cs="Lucida Sans Unicode"/>
        </w:rPr>
        <w:t>”:</w:t>
      </w:r>
      <w:r w:rsidRPr="19715C67">
        <w:rPr>
          <w:rFonts w:eastAsia="Lucida Sans Unicode" w:cs="Lucida Sans Unicode"/>
        </w:rPr>
        <w:t xml:space="preserve"> </w:t>
      </w:r>
      <w:r w:rsidRPr="6E3C9B15">
        <w:rPr>
          <w:rFonts w:eastAsia="Lucida Sans Unicode" w:cs="Lucida Sans Unicode"/>
        </w:rPr>
        <w:t>“bpm</w:t>
      </w:r>
      <w:r w:rsidRPr="3C236D16">
        <w:rPr>
          <w:rFonts w:eastAsia="Lucida Sans Unicode" w:cs="Lucida Sans Unicode"/>
        </w:rPr>
        <w:t>”, “</w:t>
      </w:r>
      <w:r w:rsidRPr="05B2E38A">
        <w:rPr>
          <w:rFonts w:eastAsia="Lucida Sans Unicode" w:cs="Lucida Sans Unicode"/>
        </w:rPr>
        <w:t>state”: “</w:t>
      </w:r>
      <w:r w:rsidRPr="607D0026">
        <w:rPr>
          <w:rFonts w:eastAsia="Lucida Sans Unicode" w:cs="Lucida Sans Unicode"/>
        </w:rPr>
        <w:t>normal</w:t>
      </w:r>
      <w:r w:rsidRPr="062E9200">
        <w:rPr>
          <w:rFonts w:eastAsia="Lucida Sans Unicode" w:cs="Lucida Sans Unicode"/>
        </w:rPr>
        <w:t>”}</w:t>
      </w:r>
    </w:p>
    <w:p w14:paraId="2E616E36" w14:textId="5E686BDB" w:rsidR="10670DEC" w:rsidRDefault="10670DEC" w:rsidP="00D44EC0">
      <w:pPr>
        <w:pStyle w:val="ListParagraph"/>
        <w:numPr>
          <w:ilvl w:val="0"/>
          <w:numId w:val="13"/>
        </w:numPr>
        <w:rPr>
          <w:rFonts w:eastAsia="Lucida Sans Unicode" w:cs="Lucida Sans Unicode"/>
        </w:rPr>
      </w:pPr>
      <w:r w:rsidRPr="062E9200">
        <w:rPr>
          <w:rFonts w:eastAsia="Lucida Sans Unicode" w:cs="Lucida Sans Unicode"/>
        </w:rPr>
        <w:t>Accelerometer and Gyroscope</w:t>
      </w:r>
      <w:r w:rsidR="7165C6C7" w:rsidRPr="2B82BE4F">
        <w:rPr>
          <w:rFonts w:eastAsia="Lucida Sans Unicode" w:cs="Lucida Sans Unicode"/>
        </w:rPr>
        <w:t>: {“Accel”:</w:t>
      </w:r>
      <w:r w:rsidR="7165C6C7" w:rsidRPr="0AAF5D21">
        <w:rPr>
          <w:rFonts w:eastAsia="Lucida Sans Unicode" w:cs="Lucida Sans Unicode"/>
        </w:rPr>
        <w:t xml:space="preserve"> 9.83, “unit”: “m/s^2”, </w:t>
      </w:r>
      <w:r w:rsidR="7165C6C7" w:rsidRPr="164C1BF8">
        <w:rPr>
          <w:rFonts w:eastAsia="Lucida Sans Unicode" w:cs="Lucida Sans Unicode"/>
        </w:rPr>
        <w:t>“</w:t>
      </w:r>
      <w:r w:rsidR="7165C6C7" w:rsidRPr="0AAF5D21">
        <w:rPr>
          <w:rFonts w:eastAsia="Lucida Sans Unicode" w:cs="Lucida Sans Unicode"/>
        </w:rPr>
        <w:t>Gyro</w:t>
      </w:r>
      <w:r w:rsidR="7165C6C7" w:rsidRPr="164C1BF8">
        <w:rPr>
          <w:rFonts w:eastAsia="Lucida Sans Unicode" w:cs="Lucida Sans Unicode"/>
        </w:rPr>
        <w:t>”</w:t>
      </w:r>
      <w:r w:rsidR="62EDA9A9" w:rsidRPr="164C1BF8">
        <w:rPr>
          <w:rFonts w:eastAsia="Lucida Sans Unicode" w:cs="Lucida Sans Unicode"/>
        </w:rPr>
        <w:t>:</w:t>
      </w:r>
      <w:r w:rsidR="7165C6C7" w:rsidRPr="164C1BF8">
        <w:rPr>
          <w:rFonts w:eastAsia="Lucida Sans Unicode" w:cs="Lucida Sans Unicode"/>
        </w:rPr>
        <w:t xml:space="preserve"> </w:t>
      </w:r>
      <w:r w:rsidR="1054C54F" w:rsidRPr="164C1BF8">
        <w:rPr>
          <w:rFonts w:eastAsia="Lucida Sans Unicode" w:cs="Lucida Sans Unicode"/>
        </w:rPr>
        <w:t>0.05</w:t>
      </w:r>
      <w:r w:rsidR="79E685CE" w:rsidRPr="164C1BF8">
        <w:rPr>
          <w:rFonts w:eastAsia="Lucida Sans Unicode" w:cs="Lucida Sans Unicode"/>
        </w:rPr>
        <w:t>, “unit</w:t>
      </w:r>
      <w:r w:rsidR="79E685CE" w:rsidRPr="7B024C1C">
        <w:rPr>
          <w:rFonts w:eastAsia="Lucida Sans Unicode" w:cs="Lucida Sans Unicode"/>
        </w:rPr>
        <w:t>” “deg/s”}</w:t>
      </w:r>
    </w:p>
    <w:p w14:paraId="178D7FE7" w14:textId="4B575A0C" w:rsidR="00A6D3A8" w:rsidRDefault="00A6D3A8" w:rsidP="00D44EC0">
      <w:pPr>
        <w:pStyle w:val="ListParagraph"/>
        <w:numPr>
          <w:ilvl w:val="0"/>
          <w:numId w:val="15"/>
        </w:numPr>
        <w:rPr>
          <w:rFonts w:eastAsia="Lucida Sans Unicode" w:cs="Lucida Sans Unicode"/>
        </w:rPr>
      </w:pPr>
      <w:r w:rsidRPr="6D32F94C">
        <w:rPr>
          <w:rFonts w:eastAsia="Lucida Sans Unicode" w:cs="Lucida Sans Unicode"/>
        </w:rPr>
        <w:t>Data Processing:</w:t>
      </w:r>
    </w:p>
    <w:p w14:paraId="299FFC7E" w14:textId="25D2E323" w:rsidR="00A6D3A8" w:rsidRDefault="00A6D3A8" w:rsidP="00D44EC0">
      <w:pPr>
        <w:pStyle w:val="ListParagraph"/>
        <w:numPr>
          <w:ilvl w:val="0"/>
          <w:numId w:val="14"/>
        </w:numPr>
        <w:rPr>
          <w:rFonts w:eastAsia="Lucida Sans Unicode" w:cs="Lucida Sans Unicode"/>
        </w:rPr>
      </w:pPr>
      <w:r w:rsidRPr="1C227EF4">
        <w:rPr>
          <w:rFonts w:eastAsia="Lucida Sans Unicode" w:cs="Lucida Sans Unicode"/>
        </w:rPr>
        <w:t>The smartwatch pre-processes the data and determines abnormalities</w:t>
      </w:r>
      <w:r w:rsidR="617D3BDD" w:rsidRPr="4F934BBD">
        <w:rPr>
          <w:rFonts w:eastAsia="Lucida Sans Unicode" w:cs="Lucida Sans Unicode"/>
        </w:rPr>
        <w:t xml:space="preserve"> in</w:t>
      </w:r>
      <w:r w:rsidR="617D3BDD" w:rsidRPr="18F6BF19">
        <w:rPr>
          <w:rFonts w:eastAsia="Lucida Sans Unicode" w:cs="Lucida Sans Unicode"/>
        </w:rPr>
        <w:t xml:space="preserve"> the </w:t>
      </w:r>
      <w:r w:rsidR="617D3BDD" w:rsidRPr="3104B75B">
        <w:rPr>
          <w:rFonts w:eastAsia="Lucida Sans Unicode" w:cs="Lucida Sans Unicode"/>
        </w:rPr>
        <w:t>ESP32</w:t>
      </w:r>
      <w:r w:rsidRPr="1C227EF4">
        <w:rPr>
          <w:rFonts w:eastAsia="Lucida Sans Unicode" w:cs="Lucida Sans Unicode"/>
        </w:rPr>
        <w:t>.</w:t>
      </w:r>
    </w:p>
    <w:p w14:paraId="633DD10F" w14:textId="306E56DC" w:rsidR="53C68429" w:rsidRDefault="082F8C2B" w:rsidP="7434092D">
      <w:pPr>
        <w:pStyle w:val="ListParagraph"/>
        <w:numPr>
          <w:ilvl w:val="0"/>
          <w:numId w:val="16"/>
        </w:numPr>
        <w:rPr>
          <w:rFonts w:eastAsia="Lucida Sans Unicode" w:cs="Lucida Sans Unicode"/>
        </w:rPr>
      </w:pPr>
      <w:r w:rsidRPr="1A6BA47B">
        <w:rPr>
          <w:rFonts w:eastAsia="Lucida Sans Unicode" w:cs="Lucida Sans Unicode"/>
        </w:rPr>
        <w:t>Send to Backend</w:t>
      </w:r>
      <w:r w:rsidRPr="7007E751">
        <w:rPr>
          <w:rFonts w:eastAsia="Lucida Sans Unicode" w:cs="Lucida Sans Unicode"/>
        </w:rPr>
        <w:t xml:space="preserve"> API/</w:t>
      </w:r>
      <w:r w:rsidRPr="53C68429">
        <w:rPr>
          <w:rFonts w:eastAsia="Lucida Sans Unicode" w:cs="Lucida Sans Unicode"/>
        </w:rPr>
        <w:t>Database</w:t>
      </w:r>
    </w:p>
    <w:p w14:paraId="0799A35A" w14:textId="6516812F" w:rsidR="3A4F4AC3" w:rsidRDefault="082F8C2B" w:rsidP="3A4F4AC3">
      <w:pPr>
        <w:pStyle w:val="ListParagraph"/>
        <w:numPr>
          <w:ilvl w:val="0"/>
          <w:numId w:val="17"/>
        </w:numPr>
        <w:rPr>
          <w:rFonts w:eastAsia="Lucida Sans Unicode" w:cs="Lucida Sans Unicode"/>
        </w:rPr>
      </w:pPr>
      <w:r w:rsidRPr="778D0A80">
        <w:rPr>
          <w:rFonts w:eastAsia="Lucida Sans Unicode" w:cs="Lucida Sans Unicode"/>
        </w:rPr>
        <w:t xml:space="preserve">Send the data </w:t>
      </w:r>
      <w:r w:rsidRPr="3AC3F8C7">
        <w:rPr>
          <w:rFonts w:eastAsia="Lucida Sans Unicode" w:cs="Lucida Sans Unicode"/>
        </w:rPr>
        <w:t>through</w:t>
      </w:r>
      <w:r w:rsidRPr="71728A03">
        <w:rPr>
          <w:rFonts w:eastAsia="Lucida Sans Unicode" w:cs="Lucida Sans Unicode"/>
        </w:rPr>
        <w:t xml:space="preserve"> </w:t>
      </w:r>
      <w:r w:rsidRPr="400FEE61">
        <w:rPr>
          <w:rFonts w:eastAsia="Lucida Sans Unicode" w:cs="Lucida Sans Unicode"/>
        </w:rPr>
        <w:t xml:space="preserve">Wi-Fi to the </w:t>
      </w:r>
      <w:r w:rsidRPr="2FD96EB9">
        <w:rPr>
          <w:rFonts w:eastAsia="Lucida Sans Unicode" w:cs="Lucida Sans Unicode"/>
        </w:rPr>
        <w:t>API and the</w:t>
      </w:r>
      <w:r w:rsidRPr="0E45C09D">
        <w:rPr>
          <w:rFonts w:eastAsia="Lucida Sans Unicode" w:cs="Lucida Sans Unicode"/>
        </w:rPr>
        <w:t xml:space="preserve"> </w:t>
      </w:r>
      <w:r w:rsidRPr="649F0691">
        <w:rPr>
          <w:rFonts w:eastAsia="Lucida Sans Unicode" w:cs="Lucida Sans Unicode"/>
        </w:rPr>
        <w:t>Database.</w:t>
      </w:r>
    </w:p>
    <w:p w14:paraId="709B4B55" w14:textId="5E57A4F3" w:rsidR="23BC4B0D" w:rsidRDefault="23BC4B0D" w:rsidP="23BC4B0D">
      <w:pPr>
        <w:pStyle w:val="ListParagraph"/>
        <w:ind w:left="6828"/>
        <w:rPr>
          <w:rFonts w:eastAsia="Lucida Sans Unicode" w:cs="Lucida Sans Unicode"/>
        </w:rPr>
      </w:pPr>
    </w:p>
    <w:p w14:paraId="182535D9" w14:textId="3B09F945" w:rsidR="5BDAD9C4" w:rsidRDefault="00EB70E2" w:rsidP="23BC4B0D">
      <w:pPr>
        <w:rPr>
          <w:rFonts w:eastAsia="Lucida Sans Unicode" w:cs="Lucida Sans Unicode"/>
          <w:b/>
        </w:rPr>
      </w:pPr>
      <w:r>
        <w:rPr>
          <w:rFonts w:eastAsia="Lucida Sans Unicode" w:cs="Lucida Sans Unicode"/>
          <w:b/>
        </w:rPr>
        <w:t>3.2</w:t>
      </w:r>
      <w:r>
        <w:rPr>
          <w:rFonts w:eastAsia="Lucida Sans Unicode" w:cs="Lucida Sans Unicode"/>
          <w:b/>
        </w:rPr>
        <w:tab/>
      </w:r>
      <w:r w:rsidR="082F8C2B" w:rsidRPr="5856B8A8">
        <w:rPr>
          <w:rFonts w:eastAsia="Lucida Sans Unicode" w:cs="Lucida Sans Unicode"/>
          <w:b/>
        </w:rPr>
        <w:t xml:space="preserve">Backend API </w:t>
      </w:r>
      <w:r w:rsidR="6B884237" w:rsidRPr="5856B8A8">
        <w:rPr>
          <w:rFonts w:eastAsia="Lucida Sans Unicode" w:cs="Lucida Sans Unicode"/>
          <w:b/>
        </w:rPr>
        <w:t>Calls and Data management</w:t>
      </w:r>
    </w:p>
    <w:p w14:paraId="1900F62E" w14:textId="73A01AA9" w:rsidR="7B024C1C" w:rsidRDefault="6B884237" w:rsidP="7B2FF09E">
      <w:pPr>
        <w:rPr>
          <w:rFonts w:eastAsia="Lucida Sans Unicode"/>
        </w:rPr>
      </w:pPr>
      <w:r w:rsidRPr="682DEC8C">
        <w:rPr>
          <w:rFonts w:eastAsia="Lucida Sans Unicode" w:cs="Lucida Sans Unicode"/>
        </w:rPr>
        <w:t xml:space="preserve">The </w:t>
      </w:r>
      <w:r w:rsidRPr="53A85613">
        <w:rPr>
          <w:rFonts w:eastAsia="Lucida Sans Unicode" w:cs="Lucida Sans Unicode"/>
        </w:rPr>
        <w:t>backend API</w:t>
      </w:r>
      <w:r w:rsidRPr="682DEC8C">
        <w:rPr>
          <w:rFonts w:eastAsia="Lucida Sans Unicode" w:cs="Lucida Sans Unicode"/>
        </w:rPr>
        <w:t xml:space="preserve"> receives sensor data from the smartwatch and determines appropriate actions, such as </w:t>
      </w:r>
      <w:r w:rsidRPr="2333CB66">
        <w:rPr>
          <w:rFonts w:eastAsia="Lucida Sans Unicode" w:cs="Lucida Sans Unicode"/>
        </w:rPr>
        <w:t>storing health data, triggering emergency alerts, or sending medicine reminders</w:t>
      </w:r>
      <w:r w:rsidRPr="682DEC8C">
        <w:rPr>
          <w:rFonts w:eastAsia="Lucida Sans Unicode" w:cs="Lucida Sans Unicode"/>
        </w:rPr>
        <w:t>.</w:t>
      </w:r>
    </w:p>
    <w:p w14:paraId="616D8735" w14:textId="057E6A57" w:rsidR="3EF4A406" w:rsidRDefault="6B884237" w:rsidP="0F83F374">
      <w:pPr>
        <w:pStyle w:val="ListParagraph"/>
        <w:numPr>
          <w:ilvl w:val="0"/>
          <w:numId w:val="18"/>
        </w:numPr>
        <w:rPr>
          <w:rFonts w:eastAsia="Lucida Sans Unicode" w:cs="Lucida Sans Unicode"/>
        </w:rPr>
      </w:pPr>
      <w:r w:rsidRPr="6330A8F6">
        <w:rPr>
          <w:rFonts w:eastAsia="Lucida Sans Unicode" w:cs="Lucida Sans Unicode"/>
        </w:rPr>
        <w:t>API Endpoints:</w:t>
      </w:r>
    </w:p>
    <w:p w14:paraId="557DBD45" w14:textId="053800AB" w:rsidR="6330A8F6" w:rsidRDefault="6B884237" w:rsidP="6330A8F6">
      <w:pPr>
        <w:pStyle w:val="ListParagraph"/>
        <w:numPr>
          <w:ilvl w:val="0"/>
          <w:numId w:val="19"/>
        </w:numPr>
        <w:rPr>
          <w:rFonts w:eastAsia="Lucida Sans Unicode" w:cs="Lucida Sans Unicode"/>
        </w:rPr>
      </w:pPr>
      <w:r w:rsidRPr="0A753004">
        <w:rPr>
          <w:rFonts w:eastAsia="Lucida Sans Unicode" w:cs="Lucida Sans Unicode"/>
        </w:rPr>
        <w:t xml:space="preserve">POST </w:t>
      </w:r>
      <w:r w:rsidRPr="7AF36795">
        <w:rPr>
          <w:rFonts w:eastAsia="Lucida Sans Unicode" w:cs="Lucida Sans Unicode"/>
        </w:rPr>
        <w:t>/api</w:t>
      </w:r>
      <w:r w:rsidRPr="40FD1394">
        <w:rPr>
          <w:rFonts w:eastAsia="Lucida Sans Unicode" w:cs="Lucida Sans Unicode"/>
        </w:rPr>
        <w:t>/</w:t>
      </w:r>
      <w:r w:rsidRPr="22EDFB36">
        <w:rPr>
          <w:rFonts w:eastAsia="Lucida Sans Unicode" w:cs="Lucida Sans Unicode"/>
        </w:rPr>
        <w:t>health-data</w:t>
      </w:r>
      <w:r w:rsidRPr="02A81F71">
        <w:rPr>
          <w:rFonts w:eastAsia="Lucida Sans Unicode" w:cs="Lucida Sans Unicode"/>
        </w:rPr>
        <w:t xml:space="preserve"> -&gt; </w:t>
      </w:r>
      <w:r w:rsidRPr="51BB6BA7">
        <w:rPr>
          <w:rFonts w:eastAsia="Lucida Sans Unicode" w:cs="Lucida Sans Unicode"/>
        </w:rPr>
        <w:t>Receives heart</w:t>
      </w:r>
      <w:r w:rsidRPr="2F636040">
        <w:rPr>
          <w:rFonts w:eastAsia="Lucida Sans Unicode" w:cs="Lucida Sans Unicode"/>
        </w:rPr>
        <w:t xml:space="preserve"> </w:t>
      </w:r>
      <w:r w:rsidR="06C2B257" w:rsidRPr="501502F6">
        <w:rPr>
          <w:rFonts w:eastAsia="Lucida Sans Unicode" w:cs="Lucida Sans Unicode"/>
        </w:rPr>
        <w:t xml:space="preserve">rate and Fall </w:t>
      </w:r>
      <w:r w:rsidR="06C2B257" w:rsidRPr="7E060AA6">
        <w:rPr>
          <w:rFonts w:eastAsia="Lucida Sans Unicode" w:cs="Lucida Sans Unicode"/>
        </w:rPr>
        <w:t>detection data</w:t>
      </w:r>
    </w:p>
    <w:p w14:paraId="7D902893" w14:textId="69D9A744" w:rsidR="06C2B257" w:rsidRDefault="06C2B257" w:rsidP="5E25FD38">
      <w:pPr>
        <w:pStyle w:val="ListParagraph"/>
        <w:numPr>
          <w:ilvl w:val="0"/>
          <w:numId w:val="19"/>
        </w:numPr>
        <w:rPr>
          <w:rFonts w:eastAsia="Lucida Sans Unicode" w:cs="Lucida Sans Unicode"/>
        </w:rPr>
      </w:pPr>
      <w:r w:rsidRPr="4777C535">
        <w:rPr>
          <w:rFonts w:eastAsia="Lucida Sans Unicode" w:cs="Lucida Sans Unicode"/>
        </w:rPr>
        <w:lastRenderedPageBreak/>
        <w:t>POST /api</w:t>
      </w:r>
      <w:r w:rsidRPr="205A8F4A">
        <w:rPr>
          <w:rFonts w:eastAsia="Lucida Sans Unicode" w:cs="Lucida Sans Unicode"/>
        </w:rPr>
        <w:t>/time</w:t>
      </w:r>
      <w:r w:rsidRPr="7574A360">
        <w:rPr>
          <w:rFonts w:eastAsia="Lucida Sans Unicode" w:cs="Lucida Sans Unicode"/>
        </w:rPr>
        <w:t xml:space="preserve"> -&gt; </w:t>
      </w:r>
      <w:r w:rsidRPr="173CACDF">
        <w:rPr>
          <w:rFonts w:eastAsia="Lucida Sans Unicode" w:cs="Lucida Sans Unicode"/>
        </w:rPr>
        <w:t>Receives</w:t>
      </w:r>
      <w:r w:rsidRPr="7419A6F1">
        <w:rPr>
          <w:rFonts w:eastAsia="Lucida Sans Unicode" w:cs="Lucida Sans Unicode"/>
        </w:rPr>
        <w:t xml:space="preserve"> the </w:t>
      </w:r>
      <w:r w:rsidRPr="0B10E66D">
        <w:rPr>
          <w:rFonts w:eastAsia="Lucida Sans Unicode" w:cs="Lucida Sans Unicode"/>
        </w:rPr>
        <w:t>Time</w:t>
      </w:r>
    </w:p>
    <w:p w14:paraId="5AC16171" w14:textId="0703F064" w:rsidR="0B10E66D" w:rsidRDefault="06C2B257" w:rsidP="0B10E66D">
      <w:pPr>
        <w:pStyle w:val="ListParagraph"/>
        <w:numPr>
          <w:ilvl w:val="0"/>
          <w:numId w:val="19"/>
        </w:numPr>
        <w:rPr>
          <w:rFonts w:eastAsia="Lucida Sans Unicode" w:cs="Lucida Sans Unicode"/>
        </w:rPr>
      </w:pPr>
      <w:r w:rsidRPr="62154A82">
        <w:rPr>
          <w:rFonts w:eastAsia="Lucida Sans Unicode" w:cs="Lucida Sans Unicode"/>
        </w:rPr>
        <w:t>POST /api/notifications -&gt; Sends</w:t>
      </w:r>
      <w:r w:rsidRPr="52EF2331">
        <w:rPr>
          <w:rFonts w:eastAsia="Lucida Sans Unicode" w:cs="Lucida Sans Unicode"/>
        </w:rPr>
        <w:t xml:space="preserve"> emergency </w:t>
      </w:r>
      <w:r w:rsidRPr="118B0C0A">
        <w:rPr>
          <w:rFonts w:eastAsia="Lucida Sans Unicode" w:cs="Lucida Sans Unicode"/>
        </w:rPr>
        <w:t xml:space="preserve">notifications to </w:t>
      </w:r>
      <w:r w:rsidRPr="72E7F596">
        <w:rPr>
          <w:rFonts w:eastAsia="Lucida Sans Unicode" w:cs="Lucida Sans Unicode"/>
        </w:rPr>
        <w:t>caregivers / or time to take the pills needed.</w:t>
      </w:r>
    </w:p>
    <w:p w14:paraId="45CCD41D" w14:textId="4DBFED71" w:rsidR="72E7F596" w:rsidRDefault="06C2B257" w:rsidP="68ADECD9">
      <w:pPr>
        <w:pStyle w:val="ListParagraph"/>
        <w:numPr>
          <w:ilvl w:val="0"/>
          <w:numId w:val="20"/>
        </w:numPr>
        <w:rPr>
          <w:rFonts w:eastAsia="Lucida Sans Unicode" w:cs="Lucida Sans Unicode"/>
        </w:rPr>
      </w:pPr>
      <w:r w:rsidRPr="68ADECD9">
        <w:rPr>
          <w:rFonts w:eastAsia="Lucida Sans Unicode" w:cs="Lucida Sans Unicode"/>
        </w:rPr>
        <w:t>Data Storage:</w:t>
      </w:r>
    </w:p>
    <w:p w14:paraId="05BDCC35" w14:textId="070FDD17" w:rsidR="1700CA3D" w:rsidRDefault="06C2B257" w:rsidP="47E26056">
      <w:pPr>
        <w:pStyle w:val="ListParagraph"/>
        <w:numPr>
          <w:ilvl w:val="0"/>
          <w:numId w:val="21"/>
        </w:numPr>
        <w:rPr>
          <w:rFonts w:eastAsia="Lucida Sans Unicode" w:cs="Lucida Sans Unicode"/>
        </w:rPr>
      </w:pPr>
      <w:r w:rsidRPr="47E26056">
        <w:rPr>
          <w:rFonts w:eastAsia="Lucida Sans Unicode" w:cs="Lucida Sans Unicode"/>
        </w:rPr>
        <w:t>SQLServer database stores all the data.</w:t>
      </w:r>
    </w:p>
    <w:p w14:paraId="365FA600" w14:textId="79FBEB23" w:rsidR="756C9646" w:rsidRDefault="1475F66D" w:rsidP="756C9646">
      <w:pPr>
        <w:rPr>
          <w:rFonts w:eastAsia="Lucida Sans Unicode" w:cs="Lucida Sans Unicode"/>
          <w:b/>
        </w:rPr>
      </w:pPr>
      <w:r w:rsidRPr="27921377">
        <w:rPr>
          <w:rFonts w:eastAsia="Lucida Sans Unicode" w:cs="Lucida Sans Unicode"/>
          <w:b/>
        </w:rPr>
        <w:t xml:space="preserve">3.3 </w:t>
      </w:r>
      <w:r w:rsidRPr="6718DD9C">
        <w:rPr>
          <w:rFonts w:eastAsia="Lucida Sans Unicode" w:cs="Lucida Sans Unicode"/>
          <w:b/>
        </w:rPr>
        <w:t xml:space="preserve">User Device </w:t>
      </w:r>
      <w:r w:rsidRPr="6718DD9C">
        <w:rPr>
          <w:rFonts w:eastAsia="Lucida Sans Unicode" w:cs="Lucida Sans Unicode"/>
          <w:b/>
          <w:bCs/>
        </w:rPr>
        <w:t>Interaction</w:t>
      </w:r>
    </w:p>
    <w:p w14:paraId="1B4FF26E" w14:textId="5155AA42" w:rsidR="1475F66D" w:rsidRDefault="1475F66D" w:rsidP="11F8FBF2">
      <w:pPr>
        <w:rPr>
          <w:rFonts w:eastAsia="Lucida Sans Unicode" w:cs="Lucida Sans Unicode"/>
        </w:rPr>
      </w:pPr>
      <w:r w:rsidRPr="588F3B2B">
        <w:rPr>
          <w:rFonts w:eastAsia="Lucida Sans Unicode" w:cs="Lucida Sans Unicode"/>
        </w:rPr>
        <w:t>Users interact with</w:t>
      </w:r>
      <w:r w:rsidRPr="01C961E8">
        <w:rPr>
          <w:rFonts w:eastAsia="Lucida Sans Unicode" w:cs="Lucida Sans Unicode"/>
        </w:rPr>
        <w:t xml:space="preserve"> the system via:</w:t>
      </w:r>
    </w:p>
    <w:p w14:paraId="744F057D" w14:textId="753E4C65" w:rsidR="1F23F887" w:rsidRDefault="1475F66D" w:rsidP="0D814739">
      <w:pPr>
        <w:pStyle w:val="ListParagraph"/>
        <w:numPr>
          <w:ilvl w:val="0"/>
          <w:numId w:val="23"/>
        </w:numPr>
        <w:rPr>
          <w:rFonts w:eastAsia="Lucida Sans Unicode" w:cs="Lucida Sans Unicode"/>
        </w:rPr>
      </w:pPr>
      <w:r w:rsidRPr="4F6371E4">
        <w:rPr>
          <w:rFonts w:eastAsia="Lucida Sans Unicode" w:cs="Lucida Sans Unicode"/>
        </w:rPr>
        <w:t xml:space="preserve">Web Interface </w:t>
      </w:r>
      <w:r w:rsidRPr="44D026B2">
        <w:rPr>
          <w:rFonts w:eastAsia="Lucida Sans Unicode" w:cs="Lucida Sans Unicode"/>
        </w:rPr>
        <w:t xml:space="preserve">(you can </w:t>
      </w:r>
      <w:r w:rsidRPr="27AE9622">
        <w:rPr>
          <w:rFonts w:eastAsia="Lucida Sans Unicode" w:cs="Lucida Sans Unicode"/>
        </w:rPr>
        <w:t>open it on Windows,</w:t>
      </w:r>
      <w:r w:rsidR="27BF99CF" w:rsidRPr="2AB593D4">
        <w:rPr>
          <w:rFonts w:eastAsia="Lucida Sans Unicode" w:cs="Lucida Sans Unicode"/>
        </w:rPr>
        <w:t xml:space="preserve"> </w:t>
      </w:r>
      <w:r w:rsidRPr="5E0D319D">
        <w:rPr>
          <w:rFonts w:eastAsia="Lucida Sans Unicode" w:cs="Lucida Sans Unicode"/>
        </w:rPr>
        <w:t>Mac</w:t>
      </w:r>
      <w:r w:rsidR="2C8C19F8" w:rsidRPr="5E0D319D">
        <w:rPr>
          <w:rFonts w:eastAsia="Lucida Sans Unicode" w:cs="Lucida Sans Unicode"/>
        </w:rPr>
        <w:t>,</w:t>
      </w:r>
      <w:r w:rsidR="14287885" w:rsidRPr="1CB9B50B">
        <w:rPr>
          <w:rFonts w:eastAsia="Lucida Sans Unicode" w:cs="Lucida Sans Unicode"/>
        </w:rPr>
        <w:t xml:space="preserve"> </w:t>
      </w:r>
      <w:r w:rsidRPr="5E0D319D">
        <w:rPr>
          <w:rFonts w:eastAsia="Lucida Sans Unicode" w:cs="Lucida Sans Unicode"/>
        </w:rPr>
        <w:t>Linux</w:t>
      </w:r>
      <w:r w:rsidRPr="27AE9622">
        <w:rPr>
          <w:rFonts w:eastAsia="Lucida Sans Unicode" w:cs="Lucida Sans Unicode"/>
        </w:rPr>
        <w:t>)</w:t>
      </w:r>
      <w:r w:rsidR="3DD2AEDC" w:rsidRPr="0DB0C63D">
        <w:rPr>
          <w:rFonts w:eastAsia="Lucida Sans Unicode" w:cs="Lucida Sans Unicode"/>
        </w:rPr>
        <w:t xml:space="preserve"> </w:t>
      </w:r>
      <w:r w:rsidR="3DD2AEDC" w:rsidRPr="5D9FC9A2">
        <w:rPr>
          <w:rFonts w:eastAsia="Lucida Sans Unicode" w:cs="Lucida Sans Unicode"/>
        </w:rPr>
        <w:t xml:space="preserve">which will be </w:t>
      </w:r>
      <w:r w:rsidR="3DD2AEDC" w:rsidRPr="1E368643">
        <w:rPr>
          <w:rFonts w:eastAsia="Lucida Sans Unicode" w:cs="Lucida Sans Unicode"/>
        </w:rPr>
        <w:t>built</w:t>
      </w:r>
      <w:r w:rsidR="3DD2AEDC" w:rsidRPr="5D9FC9A2">
        <w:rPr>
          <w:rFonts w:eastAsia="Lucida Sans Unicode" w:cs="Lucida Sans Unicode"/>
        </w:rPr>
        <w:t xml:space="preserve"> </w:t>
      </w:r>
      <w:r w:rsidR="3DD2AEDC" w:rsidRPr="0AE14C1C">
        <w:rPr>
          <w:rFonts w:eastAsia="Lucida Sans Unicode" w:cs="Lucida Sans Unicode"/>
        </w:rPr>
        <w:t>on C</w:t>
      </w:r>
      <w:r w:rsidR="3DD2AEDC" w:rsidRPr="2FF55C2A">
        <w:rPr>
          <w:rFonts w:eastAsia="Lucida Sans Unicode" w:cs="Lucida Sans Unicode"/>
        </w:rPr>
        <w:t>#.</w:t>
      </w:r>
    </w:p>
    <w:p w14:paraId="1FDD1A6B" w14:textId="6A38FFDB" w:rsidR="1E368643" w:rsidRDefault="3DD2AEDC" w:rsidP="1E368643">
      <w:pPr>
        <w:pStyle w:val="ListParagraph"/>
        <w:numPr>
          <w:ilvl w:val="0"/>
          <w:numId w:val="23"/>
        </w:numPr>
        <w:rPr>
          <w:rFonts w:eastAsia="Lucida Sans Unicode" w:cs="Lucida Sans Unicode"/>
        </w:rPr>
      </w:pPr>
      <w:r w:rsidRPr="287A025B">
        <w:rPr>
          <w:rFonts w:eastAsia="Lucida Sans Unicode" w:cs="Lucida Sans Unicode"/>
        </w:rPr>
        <w:t xml:space="preserve">Windows </w:t>
      </w:r>
      <w:r w:rsidRPr="4B2B7A5D">
        <w:rPr>
          <w:rFonts w:eastAsia="Lucida Sans Unicode" w:cs="Lucida Sans Unicode"/>
        </w:rPr>
        <w:t>Aplication.</w:t>
      </w:r>
    </w:p>
    <w:p w14:paraId="122B7D36" w14:textId="3D2E47D5" w:rsidR="3DD2AEDC" w:rsidRDefault="3DD2AEDC" w:rsidP="178DF9C1">
      <w:pPr>
        <w:pStyle w:val="ListParagraph"/>
        <w:numPr>
          <w:ilvl w:val="0"/>
          <w:numId w:val="23"/>
        </w:numPr>
        <w:rPr>
          <w:rFonts w:eastAsia="Lucida Sans Unicode" w:cs="Lucida Sans Unicode"/>
          <w:b/>
        </w:rPr>
      </w:pPr>
      <w:r w:rsidRPr="1683A08A">
        <w:rPr>
          <w:rFonts w:eastAsia="Lucida Sans Unicode" w:cs="Lucida Sans Unicode"/>
          <w:b/>
        </w:rPr>
        <w:t>Integration Mechanism</w:t>
      </w:r>
      <w:r w:rsidRPr="1683A08A">
        <w:rPr>
          <w:rFonts w:eastAsia="Lucida Sans Unicode" w:cs="Lucida Sans Unicode"/>
          <w:b/>
          <w:bCs/>
        </w:rPr>
        <w:t>:</w:t>
      </w:r>
    </w:p>
    <w:p w14:paraId="3797C325" w14:textId="69C0DE1E" w:rsidR="1683A08A" w:rsidRDefault="3DD2AEDC" w:rsidP="1683A08A">
      <w:pPr>
        <w:pStyle w:val="ListParagraph"/>
        <w:numPr>
          <w:ilvl w:val="0"/>
          <w:numId w:val="24"/>
        </w:numPr>
        <w:rPr>
          <w:rFonts w:eastAsia="Lucida Sans Unicode" w:cs="Lucida Sans Unicode"/>
        </w:rPr>
      </w:pPr>
      <w:r w:rsidRPr="2229F85E">
        <w:rPr>
          <w:rFonts w:eastAsia="Lucida Sans Unicode" w:cs="Lucida Sans Unicode"/>
        </w:rPr>
        <w:t>The Windows Applicaiton and the Web</w:t>
      </w:r>
      <w:r w:rsidRPr="4C341CAF">
        <w:rPr>
          <w:rFonts w:eastAsia="Lucida Sans Unicode" w:cs="Lucida Sans Unicode"/>
        </w:rPr>
        <w:t xml:space="preserve"> interface are ogng to fetch the data from the </w:t>
      </w:r>
      <w:r w:rsidRPr="045B0E7B">
        <w:rPr>
          <w:rFonts w:eastAsia="Lucida Sans Unicode" w:cs="Lucida Sans Unicode"/>
        </w:rPr>
        <w:t xml:space="preserve">backend API every 10 seconds using </w:t>
      </w:r>
      <w:r w:rsidRPr="124535AC">
        <w:rPr>
          <w:rFonts w:eastAsia="Lucida Sans Unicode" w:cs="Lucida Sans Unicode"/>
        </w:rPr>
        <w:t xml:space="preserve">RESTful </w:t>
      </w:r>
      <w:r w:rsidRPr="04BF7410">
        <w:rPr>
          <w:rFonts w:eastAsia="Lucida Sans Unicode" w:cs="Lucida Sans Unicode"/>
        </w:rPr>
        <w:t>API calls.</w:t>
      </w:r>
    </w:p>
    <w:p w14:paraId="7103CEDD" w14:textId="6248855D" w:rsidR="69696300" w:rsidRDefault="69696300" w:rsidP="69696300">
      <w:pPr>
        <w:rPr>
          <w:rFonts w:eastAsia="Lucida Sans Unicode" w:cs="Lucida Sans Unicode"/>
        </w:rPr>
      </w:pPr>
    </w:p>
    <w:p w14:paraId="35F9BB02" w14:textId="0601CBFF" w:rsidR="69696300" w:rsidRDefault="69696300" w:rsidP="69696300">
      <w:pPr>
        <w:rPr>
          <w:rFonts w:eastAsia="Lucida Sans Unicode" w:cs="Lucida Sans Unicode"/>
        </w:rPr>
      </w:pPr>
    </w:p>
    <w:p w14:paraId="35D207CB" w14:textId="3A69B5D0" w:rsidR="3DD2AEDC" w:rsidRDefault="00EB70E2" w:rsidP="3AA936E1">
      <w:pPr>
        <w:rPr>
          <w:rFonts w:eastAsia="Lucida Sans Unicode" w:cs="Lucida Sans Unicode"/>
          <w:b/>
        </w:rPr>
      </w:pPr>
      <w:r>
        <w:rPr>
          <w:rFonts w:eastAsia="Lucida Sans Unicode" w:cs="Lucida Sans Unicode"/>
          <w:b/>
          <w:bCs/>
        </w:rPr>
        <w:t>3.4</w:t>
      </w:r>
      <w:r w:rsidR="3DD2AEDC" w:rsidRPr="3F30D8B5">
        <w:rPr>
          <w:rFonts w:eastAsia="Lucida Sans Unicode" w:cs="Lucida Sans Unicode"/>
          <w:b/>
          <w:bCs/>
        </w:rPr>
        <w:t>.</w:t>
      </w:r>
      <w:r w:rsidR="54DD9B30" w:rsidRPr="3F30D8B5">
        <w:rPr>
          <w:rFonts w:eastAsia="Lucida Sans Unicode" w:cs="Lucida Sans Unicode"/>
          <w:b/>
          <w:bCs/>
        </w:rPr>
        <w:t xml:space="preserve">  Key Challenges in Functional Integration</w:t>
      </w:r>
    </w:p>
    <w:tbl>
      <w:tblPr>
        <w:tblStyle w:val="TableGrid"/>
        <w:tblW w:w="0" w:type="auto"/>
        <w:tblInd w:w="-3" w:type="dxa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73FD223F" w14:paraId="4F5995EF" w14:textId="77777777" w:rsidTr="1E3F77F1">
        <w:trPr>
          <w:trHeight w:val="300"/>
        </w:trPr>
        <w:tc>
          <w:tcPr>
            <w:tcW w:w="4530" w:type="dxa"/>
          </w:tcPr>
          <w:p w14:paraId="730E6F1E" w14:textId="0F68D780" w:rsidR="73FD223F" w:rsidRDefault="69D746E4" w:rsidP="73FD223F">
            <w:pPr>
              <w:rPr>
                <w:rFonts w:eastAsia="Lucida Sans Unicode" w:cs="Lucida Sans Unicode"/>
                <w:b/>
                <w:bCs/>
              </w:rPr>
            </w:pPr>
            <w:r w:rsidRPr="6F0958E2">
              <w:rPr>
                <w:rFonts w:eastAsia="Lucida Sans Unicode" w:cs="Lucida Sans Unicode"/>
                <w:b/>
                <w:bCs/>
              </w:rPr>
              <w:t>Challenges</w:t>
            </w:r>
          </w:p>
        </w:tc>
        <w:tc>
          <w:tcPr>
            <w:tcW w:w="4530" w:type="dxa"/>
          </w:tcPr>
          <w:p w14:paraId="70893565" w14:textId="200D3F00" w:rsidR="73FD223F" w:rsidRDefault="69D746E4" w:rsidP="73FD223F">
            <w:pPr>
              <w:rPr>
                <w:rFonts w:eastAsia="Lucida Sans Unicode" w:cs="Lucida Sans Unicode"/>
                <w:b/>
                <w:bCs/>
              </w:rPr>
            </w:pPr>
            <w:r w:rsidRPr="0C166D93">
              <w:rPr>
                <w:rFonts w:eastAsia="Lucida Sans Unicode" w:cs="Lucida Sans Unicode"/>
                <w:b/>
                <w:bCs/>
              </w:rPr>
              <w:t>Solutions</w:t>
            </w:r>
          </w:p>
        </w:tc>
      </w:tr>
      <w:tr w:rsidR="73FD223F" w14:paraId="5A241B55" w14:textId="77777777" w:rsidTr="1E3F77F1">
        <w:trPr>
          <w:trHeight w:val="300"/>
        </w:trPr>
        <w:tc>
          <w:tcPr>
            <w:tcW w:w="4530" w:type="dxa"/>
          </w:tcPr>
          <w:p w14:paraId="35673A02" w14:textId="718F5CAE" w:rsidR="73FD223F" w:rsidRDefault="69D746E4" w:rsidP="73FD223F">
            <w:pPr>
              <w:rPr>
                <w:rFonts w:eastAsia="Lucida Sans Unicode" w:cs="Lucida Sans Unicode"/>
              </w:rPr>
            </w:pPr>
            <w:r w:rsidRPr="2A4510CD">
              <w:rPr>
                <w:rFonts w:eastAsia="Lucida Sans Unicode" w:cs="Lucida Sans Unicode"/>
              </w:rPr>
              <w:t xml:space="preserve">Data synchronization </w:t>
            </w:r>
            <w:r w:rsidRPr="4BC9FC06">
              <w:rPr>
                <w:rFonts w:eastAsia="Lucida Sans Unicode" w:cs="Lucida Sans Unicode"/>
              </w:rPr>
              <w:t>issues</w:t>
            </w:r>
          </w:p>
        </w:tc>
        <w:tc>
          <w:tcPr>
            <w:tcW w:w="4530" w:type="dxa"/>
          </w:tcPr>
          <w:p w14:paraId="17F81999" w14:textId="5173ADF3" w:rsidR="73FD223F" w:rsidRPr="00D85BCF" w:rsidRDefault="69D746E4" w:rsidP="73FD223F">
            <w:pPr>
              <w:rPr>
                <w:rFonts w:eastAsia="Lucida Sans Unicode" w:cs="Lucida Sans Unicode"/>
                <w:b/>
                <w:bCs/>
                <w:lang w:val="en-US"/>
              </w:rPr>
            </w:pPr>
            <w:r w:rsidRPr="0072142B">
              <w:rPr>
                <w:rFonts w:eastAsia="Lucida Sans Unicode" w:cs="Lucida Sans Unicode"/>
                <w:lang w:val="en-US"/>
              </w:rPr>
              <w:t>To keep everything upto real-time we are going to do everything Asyncronsly and using WebSockets or MQTT.</w:t>
            </w:r>
          </w:p>
        </w:tc>
      </w:tr>
      <w:tr w:rsidR="73FD223F" w14:paraId="40B06EAC" w14:textId="77777777" w:rsidTr="1E3F77F1">
        <w:trPr>
          <w:trHeight w:val="300"/>
        </w:trPr>
        <w:tc>
          <w:tcPr>
            <w:tcW w:w="4530" w:type="dxa"/>
          </w:tcPr>
          <w:p w14:paraId="07D4BD4B" w14:textId="23CAE7ED" w:rsidR="73FD223F" w:rsidRPr="00D85BCF" w:rsidRDefault="69D746E4" w:rsidP="73FD223F">
            <w:pPr>
              <w:rPr>
                <w:rFonts w:eastAsia="Lucida Sans Unicode" w:cs="Lucida Sans Unicode"/>
                <w:b/>
                <w:bCs/>
                <w:lang w:val="en-US"/>
              </w:rPr>
            </w:pPr>
            <w:r w:rsidRPr="2A51D71F">
              <w:rPr>
                <w:rFonts w:eastAsia="Lucida Sans Unicode" w:cs="Lucida Sans Unicode"/>
              </w:rPr>
              <w:t xml:space="preserve">Network </w:t>
            </w:r>
            <w:r w:rsidRPr="3B3B885B">
              <w:rPr>
                <w:rFonts w:eastAsia="Lucida Sans Unicode" w:cs="Lucida Sans Unicode"/>
              </w:rPr>
              <w:t xml:space="preserve">connectivity </w:t>
            </w:r>
            <w:r w:rsidRPr="6F016C37">
              <w:rPr>
                <w:rFonts w:eastAsia="Lucida Sans Unicode" w:cs="Lucida Sans Unicode"/>
              </w:rPr>
              <w:t>problems</w:t>
            </w:r>
          </w:p>
        </w:tc>
        <w:tc>
          <w:tcPr>
            <w:tcW w:w="4530" w:type="dxa"/>
          </w:tcPr>
          <w:p w14:paraId="3C01AC58" w14:textId="78F54C7B" w:rsidR="73FD223F" w:rsidRPr="00D85BCF" w:rsidRDefault="69D746E4" w:rsidP="73FD223F">
            <w:pPr>
              <w:rPr>
                <w:rFonts w:eastAsia="Lucida Sans Unicode" w:cs="Lucida Sans Unicode"/>
                <w:lang w:val="en-US"/>
              </w:rPr>
            </w:pPr>
            <w:r w:rsidRPr="68E60F21">
              <w:rPr>
                <w:rFonts w:eastAsia="Lucida Sans Unicode" w:cs="Lucida Sans Unicode"/>
                <w:lang w:val="en-US"/>
              </w:rPr>
              <w:t>Use offline storage &amp; retry mechanism for unreliable connections.</w:t>
            </w:r>
          </w:p>
        </w:tc>
      </w:tr>
      <w:tr w:rsidR="73FD223F" w14:paraId="3CFDF14D" w14:textId="77777777" w:rsidTr="1E3F77F1">
        <w:trPr>
          <w:trHeight w:val="300"/>
        </w:trPr>
        <w:tc>
          <w:tcPr>
            <w:tcW w:w="4530" w:type="dxa"/>
          </w:tcPr>
          <w:p w14:paraId="6F704BA9" w14:textId="6BA3DB93" w:rsidR="73FD223F" w:rsidRPr="00D85BCF" w:rsidRDefault="69D746E4" w:rsidP="73FD223F">
            <w:pPr>
              <w:rPr>
                <w:rFonts w:eastAsia="Lucida Sans Unicode" w:cs="Lucida Sans Unicode"/>
                <w:lang w:val="en-US"/>
              </w:rPr>
            </w:pPr>
            <w:r w:rsidRPr="68E60F21">
              <w:rPr>
                <w:rFonts w:eastAsia="Lucida Sans Unicode" w:cs="Lucida Sans Unicode"/>
                <w:lang w:val="en-US"/>
              </w:rPr>
              <w:t>Latency in health alerts</w:t>
            </w:r>
          </w:p>
        </w:tc>
        <w:tc>
          <w:tcPr>
            <w:tcW w:w="4530" w:type="dxa"/>
          </w:tcPr>
          <w:p w14:paraId="64B2D46F" w14:textId="25A1FD20" w:rsidR="73FD223F" w:rsidRPr="00D85BCF" w:rsidRDefault="69D746E4" w:rsidP="73FD223F">
            <w:pPr>
              <w:rPr>
                <w:rFonts w:eastAsia="Lucida Sans Unicode" w:cs="Lucida Sans Unicode"/>
                <w:lang w:val="en-US"/>
              </w:rPr>
            </w:pPr>
            <w:r w:rsidRPr="68E60F21">
              <w:rPr>
                <w:rFonts w:eastAsia="Lucida Sans Unicode" w:cs="Lucida Sans Unicode"/>
                <w:lang w:val="en-US"/>
              </w:rPr>
              <w:t>Prioritize low-latency API calls.</w:t>
            </w:r>
          </w:p>
        </w:tc>
      </w:tr>
    </w:tbl>
    <w:p w14:paraId="2ED8F643" w14:textId="77777777" w:rsidR="00D0691B" w:rsidRDefault="00D0691B" w:rsidP="68E60F21">
      <w:pPr>
        <w:rPr>
          <w:rFonts w:eastAsia="Lucida Sans Unicode" w:cs="Lucida Sans Unicode"/>
          <w:b/>
          <w:bCs/>
        </w:rPr>
      </w:pPr>
    </w:p>
    <w:p w14:paraId="0ECB1C0F" w14:textId="1AF81F0B" w:rsidR="68E60F21" w:rsidRDefault="00EB70E2" w:rsidP="68E60F21">
      <w:pPr>
        <w:rPr>
          <w:rFonts w:eastAsia="Lucida Sans Unicode" w:cs="Lucida Sans Unicode"/>
          <w:b/>
        </w:rPr>
      </w:pPr>
      <w:r>
        <w:rPr>
          <w:rFonts w:eastAsia="Lucida Sans Unicode" w:cs="Lucida Sans Unicode"/>
          <w:b/>
          <w:bCs/>
        </w:rPr>
        <w:t>3.5</w:t>
      </w:r>
      <w:r w:rsidR="383B47CE" w:rsidRPr="3E9D3197">
        <w:rPr>
          <w:rFonts w:eastAsia="Lucida Sans Unicode" w:cs="Lucida Sans Unicode"/>
          <w:b/>
          <w:bCs/>
        </w:rPr>
        <w:t xml:space="preserve">.  </w:t>
      </w:r>
      <w:r w:rsidR="383B47CE" w:rsidRPr="409D8691">
        <w:rPr>
          <w:rFonts w:eastAsia="Lucida Sans Unicode" w:cs="Lucida Sans Unicode"/>
          <w:b/>
          <w:bCs/>
        </w:rPr>
        <w:t>Conclusion</w:t>
      </w:r>
    </w:p>
    <w:p w14:paraId="55500589" w14:textId="5E4507BB" w:rsidR="5C2E266E" w:rsidRDefault="383B47CE" w:rsidP="5C2E266E">
      <w:pPr>
        <w:rPr>
          <w:rFonts w:eastAsia="Lucida Sans Unicode" w:cs="Lucida Sans Unicode"/>
        </w:rPr>
      </w:pPr>
      <w:r w:rsidRPr="28B9884B">
        <w:rPr>
          <w:rFonts w:eastAsia="Lucida Sans Unicode" w:cs="Lucida Sans Unicode"/>
        </w:rPr>
        <w:t xml:space="preserve">Functional Design </w:t>
      </w:r>
      <w:r w:rsidRPr="2E381B43">
        <w:rPr>
          <w:rFonts w:eastAsia="Lucida Sans Unicode" w:cs="Lucida Sans Unicode"/>
        </w:rPr>
        <w:t>integration</w:t>
      </w:r>
      <w:r w:rsidRPr="4E147F82">
        <w:rPr>
          <w:rFonts w:eastAsia="Lucida Sans Unicode" w:cs="Lucida Sans Unicode"/>
        </w:rPr>
        <w:t xml:space="preserve"> </w:t>
      </w:r>
      <w:r w:rsidRPr="5DA48F5E">
        <w:rPr>
          <w:rFonts w:eastAsia="Lucida Sans Unicode" w:cs="Lucida Sans Unicode"/>
        </w:rPr>
        <w:t xml:space="preserve">is a </w:t>
      </w:r>
      <w:r w:rsidRPr="034C31BC">
        <w:rPr>
          <w:rFonts w:eastAsia="Lucida Sans Unicode" w:cs="Lucida Sans Unicode"/>
        </w:rPr>
        <w:t xml:space="preserve">complicated task </w:t>
      </w:r>
      <w:r w:rsidRPr="69E7F507">
        <w:rPr>
          <w:rFonts w:eastAsia="Lucida Sans Unicode" w:cs="Lucida Sans Unicode"/>
        </w:rPr>
        <w:t>ensuring</w:t>
      </w:r>
      <w:r w:rsidRPr="2F3904FF">
        <w:rPr>
          <w:rFonts w:eastAsia="Lucida Sans Unicode" w:cs="Lucida Sans Unicode"/>
        </w:rPr>
        <w:t xml:space="preserve"> all the</w:t>
      </w:r>
      <w:r w:rsidRPr="69E7F507">
        <w:rPr>
          <w:rFonts w:eastAsia="Lucida Sans Unicode" w:cs="Lucida Sans Unicode"/>
        </w:rPr>
        <w:t xml:space="preserve"> components of the smartwatch system work together. By the previous chapters shown before</w:t>
      </w:r>
      <w:r w:rsidR="0529A601" w:rsidRPr="69E7F507">
        <w:rPr>
          <w:rFonts w:eastAsia="Lucida Sans Unicode" w:cs="Lucida Sans Unicode"/>
        </w:rPr>
        <w:t xml:space="preserve"> we showcase of implementing a </w:t>
      </w:r>
      <w:r w:rsidR="0529A601" w:rsidRPr="3631D761">
        <w:rPr>
          <w:rFonts w:eastAsia="Lucida Sans Unicode" w:cs="Lucida Sans Unicode"/>
        </w:rPr>
        <w:t>robust</w:t>
      </w:r>
      <w:r w:rsidR="0529A601" w:rsidRPr="7F892F2E">
        <w:rPr>
          <w:rFonts w:eastAsia="Lucida Sans Unicode" w:cs="Lucida Sans Unicode"/>
        </w:rPr>
        <w:t>,</w:t>
      </w:r>
      <w:r w:rsidR="0529A601" w:rsidRPr="3A78AA1A">
        <w:rPr>
          <w:rFonts w:eastAsia="Lucida Sans Unicode" w:cs="Lucida Sans Unicode"/>
        </w:rPr>
        <w:t xml:space="preserve"> great connectivity</w:t>
      </w:r>
      <w:r w:rsidR="0529A601" w:rsidRPr="403F8DEB">
        <w:rPr>
          <w:rFonts w:eastAsia="Lucida Sans Unicode" w:cs="Lucida Sans Unicode"/>
        </w:rPr>
        <w:t xml:space="preserve"> and </w:t>
      </w:r>
      <w:r w:rsidR="0529A601" w:rsidRPr="0B995434">
        <w:rPr>
          <w:rFonts w:eastAsia="Lucida Sans Unicode" w:cs="Lucida Sans Unicode"/>
        </w:rPr>
        <w:t xml:space="preserve">fast </w:t>
      </w:r>
      <w:r w:rsidR="0529A601" w:rsidRPr="600E85E6">
        <w:rPr>
          <w:rFonts w:eastAsia="Lucida Sans Unicode" w:cs="Lucida Sans Unicode"/>
        </w:rPr>
        <w:t xml:space="preserve">API calls for the </w:t>
      </w:r>
      <w:r w:rsidR="0529A601" w:rsidRPr="1A0EEC08">
        <w:rPr>
          <w:rFonts w:eastAsia="Lucida Sans Unicode" w:cs="Lucida Sans Unicode"/>
        </w:rPr>
        <w:t>notifications.</w:t>
      </w:r>
    </w:p>
    <w:p w14:paraId="02A1EFD5" w14:textId="6471C188" w:rsidR="5C2E266E" w:rsidRDefault="5C2E266E" w:rsidP="5C2E266E">
      <w:pPr>
        <w:rPr>
          <w:rFonts w:eastAsia="Lucida Sans Unicode" w:cs="Lucida Sans Unicode"/>
        </w:rPr>
      </w:pPr>
    </w:p>
    <w:p w14:paraId="6BD18F9B" w14:textId="77777777" w:rsidR="001E38FF" w:rsidRPr="0075356E" w:rsidRDefault="001E38FF" w:rsidP="00D62573">
      <w:pPr>
        <w:rPr>
          <w:lang w:val="en-GB"/>
        </w:rPr>
      </w:pPr>
    </w:p>
    <w:p w14:paraId="0F3CABC7" w14:textId="15E178B9" w:rsidR="001E38FF" w:rsidRPr="00161236" w:rsidRDefault="001E38FF" w:rsidP="00D62573"/>
    <w:p w14:paraId="3CB7D8A9" w14:textId="6D4B5C69" w:rsidR="001E38FF" w:rsidRDefault="3D4EC5B8" w:rsidP="00DC1EE5">
      <w:pPr>
        <w:pStyle w:val="Heading1"/>
      </w:pPr>
      <w:bookmarkStart w:id="45" w:name="_Toc193278806"/>
      <w:r>
        <w:lastRenderedPageBreak/>
        <w:t>Conclusion</w:t>
      </w:r>
      <w:bookmarkEnd w:id="45"/>
    </w:p>
    <w:p w14:paraId="0BD23A6C" w14:textId="2B85A79B" w:rsidR="00DC1EE5" w:rsidRDefault="00DC1EE5" w:rsidP="00DC1EE5">
      <w:r>
        <w:t xml:space="preserve">For the project a </w:t>
      </w:r>
      <w:r w:rsidR="00024B28">
        <w:t xml:space="preserve">weighted selection is </w:t>
      </w:r>
      <w:r w:rsidR="00970C42">
        <w:t>done to ensure the best option</w:t>
      </w:r>
      <w:r w:rsidR="004930EE">
        <w:t xml:space="preserve"> is chosen for the </w:t>
      </w:r>
      <w:r w:rsidR="00F55785">
        <w:t>key parameters</w:t>
      </w:r>
      <w:r w:rsidR="004930EE">
        <w:t>.</w:t>
      </w:r>
      <w:r w:rsidR="00F55785">
        <w:t xml:space="preserve"> With this ch</w:t>
      </w:r>
      <w:r w:rsidR="00FD3502">
        <w:t xml:space="preserve">osen concept </w:t>
      </w:r>
      <w:r w:rsidR="006D55E3">
        <w:t xml:space="preserve">the system </w:t>
      </w:r>
      <w:r w:rsidR="00816D42">
        <w:t xml:space="preserve">has few limitations. As it </w:t>
      </w:r>
      <w:r w:rsidR="00464FD1">
        <w:t xml:space="preserve">limits the users freedom a bit in how they want </w:t>
      </w:r>
      <w:r w:rsidR="006104D1">
        <w:t xml:space="preserve">to receive </w:t>
      </w:r>
      <w:r w:rsidR="00A03D11">
        <w:t>me</w:t>
      </w:r>
      <w:r w:rsidR="005D7862">
        <w:t>ssages</w:t>
      </w:r>
      <w:r w:rsidR="00713A73">
        <w:t>.</w:t>
      </w:r>
      <w:r w:rsidR="004930EE">
        <w:t xml:space="preserve"> </w:t>
      </w:r>
    </w:p>
    <w:p w14:paraId="514FADF7" w14:textId="3E5F52BE" w:rsidR="00713A73" w:rsidRPr="00DC1EE5" w:rsidRDefault="00713A73" w:rsidP="00DC1EE5"/>
    <w:p w14:paraId="122FF378" w14:textId="77777777" w:rsidR="001E38FF" w:rsidRPr="00161236" w:rsidRDefault="001E38FF" w:rsidP="00256395">
      <w:pPr>
        <w:pStyle w:val="Heading1"/>
        <w:numPr>
          <w:ilvl w:val="0"/>
          <w:numId w:val="0"/>
        </w:numPr>
      </w:pPr>
      <w:bookmarkStart w:id="46" w:name="_Toc192500497"/>
      <w:bookmarkStart w:id="47" w:name="_Toc193278807"/>
      <w:r w:rsidRPr="00161236">
        <w:lastRenderedPageBreak/>
        <w:t>Appendix A: Calculation of something difficult</w:t>
      </w:r>
      <w:bookmarkEnd w:id="46"/>
      <w:bookmarkEnd w:id="47"/>
    </w:p>
    <w:p w14:paraId="5B08B5D1" w14:textId="77777777" w:rsidR="001E38FF" w:rsidRPr="00161236" w:rsidRDefault="001E38FF" w:rsidP="00D62573"/>
    <w:sectPr w:rsidR="001E38FF" w:rsidRPr="00161236" w:rsidSect="00500202">
      <w:head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285D6" w14:textId="77777777" w:rsidR="001565F8" w:rsidRDefault="001565F8">
      <w:r>
        <w:separator/>
      </w:r>
    </w:p>
  </w:endnote>
  <w:endnote w:type="continuationSeparator" w:id="0">
    <w:p w14:paraId="20D848E1" w14:textId="77777777" w:rsidR="001565F8" w:rsidRDefault="001565F8">
      <w:r>
        <w:continuationSeparator/>
      </w:r>
    </w:p>
  </w:endnote>
  <w:endnote w:type="continuationNotice" w:id="1">
    <w:p w14:paraId="111C7081" w14:textId="77777777" w:rsidR="001565F8" w:rsidRDefault="001565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AB734" w14:textId="77777777" w:rsidR="0056640B" w:rsidRDefault="0056640B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  <w:p w14:paraId="0AD9C6F4" w14:textId="77777777" w:rsidR="0056640B" w:rsidRDefault="00566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EB4AB" w14:textId="77777777" w:rsidR="0056640B" w:rsidRDefault="0056640B">
    <w:pPr>
      <w:pStyle w:val="Footer"/>
      <w:framePr w:wrap="auto" w:vAnchor="text" w:hAnchor="margin" w:xAlign="right" w:y="1"/>
      <w:rPr>
        <w:rStyle w:val="PageNumber"/>
      </w:rPr>
    </w:pPr>
  </w:p>
  <w:p w14:paraId="706FC4C4" w14:textId="60F2D354" w:rsidR="0056640B" w:rsidRDefault="00ED73FF">
    <w:pPr>
      <w:pStyle w:val="Footer"/>
      <w:pBdr>
        <w:top w:val="single" w:sz="4" w:space="1" w:color="auto"/>
      </w:pBdr>
      <w:ind w:right="1"/>
    </w:pPr>
    <w:r>
      <w:t>Save Date</w:t>
    </w:r>
    <w:r w:rsidR="0056640B">
      <w:t xml:space="preserve"> </w:t>
    </w:r>
    <w:r w:rsidR="0056640B" w:rsidRPr="3E19E0B2">
      <w:fldChar w:fldCharType="begin"/>
    </w:r>
    <w:r w:rsidR="0056640B" w:rsidRPr="3E19E0B2">
      <w:instrText xml:space="preserve"> TIME \@ "d MMMM yyyy" </w:instrText>
    </w:r>
    <w:r w:rsidR="0056640B" w:rsidRPr="3E19E0B2">
      <w:fldChar w:fldCharType="separate"/>
    </w:r>
    <w:r w:rsidR="005E009D">
      <w:rPr>
        <w:noProof/>
      </w:rPr>
      <w:t xml:space="preserve"> March 2025</w:t>
    </w:r>
    <w:r w:rsidR="0056640B" w:rsidRPr="3E19E0B2">
      <w:fldChar w:fldCharType="end"/>
    </w:r>
    <w:r w:rsidR="0056640B">
      <w:tab/>
    </w:r>
    <w:r w:rsidR="0056640B">
      <w:tab/>
      <w:t>Company 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EEDBE" w14:textId="77777777" w:rsidR="001565F8" w:rsidRDefault="001565F8">
      <w:r>
        <w:separator/>
      </w:r>
    </w:p>
  </w:footnote>
  <w:footnote w:type="continuationSeparator" w:id="0">
    <w:p w14:paraId="7970641B" w14:textId="77777777" w:rsidR="001565F8" w:rsidRDefault="001565F8">
      <w:r>
        <w:continuationSeparator/>
      </w:r>
    </w:p>
  </w:footnote>
  <w:footnote w:type="continuationNotice" w:id="1">
    <w:p w14:paraId="67E53BBA" w14:textId="77777777" w:rsidR="001565F8" w:rsidRDefault="001565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56331" w14:textId="3F14E8EF" w:rsidR="0056640B" w:rsidRPr="001652D7" w:rsidRDefault="00740FAB">
    <w:pPr>
      <w:pStyle w:val="Header"/>
      <w:pBdr>
        <w:bottom w:val="single" w:sz="4" w:space="1" w:color="auto"/>
      </w:pBdr>
      <w:rPr>
        <w:lang w:val="fr-FR"/>
      </w:rPr>
    </w:pPr>
    <w:r>
      <w:t xml:space="preserve">Functional </w:t>
    </w:r>
    <w:r w:rsidR="0056640B">
      <w:t xml:space="preserve">Design Document Project </w:t>
    </w:r>
    <w:r w:rsidR="005A7DC8">
      <w:t>5</w:t>
    </w:r>
    <w:r w:rsidR="0056640B">
      <w:tab/>
    </w:r>
    <w:r w:rsidR="0056640B">
      <w:tab/>
      <w:t>pag</w:t>
    </w:r>
    <w:r>
      <w:t>e</w:t>
    </w:r>
    <w:r w:rsidR="0056640B">
      <w:t xml:space="preserve"> </w:t>
    </w:r>
    <w:r w:rsidR="0056640B" w:rsidRPr="3E19E0B2">
      <w:rPr>
        <w:rStyle w:val="PageNumber"/>
      </w:rPr>
      <w:fldChar w:fldCharType="begin"/>
    </w:r>
    <w:r w:rsidR="0056640B" w:rsidRPr="001652D7">
      <w:rPr>
        <w:rStyle w:val="PageNumber"/>
        <w:lang w:val="fr-FR"/>
      </w:rPr>
      <w:instrText xml:space="preserve"> PAGE </w:instrText>
    </w:r>
    <w:r w:rsidR="0056640B" w:rsidRPr="3E19E0B2">
      <w:rPr>
        <w:rStyle w:val="PageNumber"/>
        <w:lang w:val="fr-FR"/>
      </w:rPr>
      <w:fldChar w:fldCharType="separate"/>
    </w:r>
    <w:r w:rsidR="00091F4D" w:rsidRPr="3E19E0B2">
      <w:rPr>
        <w:rStyle w:val="PageNumber"/>
      </w:rPr>
      <w:t>9</w:t>
    </w:r>
    <w:r w:rsidR="0056640B" w:rsidRPr="3E19E0B2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ED30"/>
    <w:multiLevelType w:val="hybridMultilevel"/>
    <w:tmpl w:val="FFFFFFFF"/>
    <w:lvl w:ilvl="0" w:tplc="F1F6E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D8DF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78A96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7E18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662F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B54203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EEEA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8E35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B660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C712F"/>
    <w:multiLevelType w:val="hybridMultilevel"/>
    <w:tmpl w:val="B7A0290E"/>
    <w:lvl w:ilvl="0" w:tplc="CD4C84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07A2"/>
    <w:multiLevelType w:val="hybridMultilevel"/>
    <w:tmpl w:val="FFFFFFFF"/>
    <w:lvl w:ilvl="0" w:tplc="B2FE3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5C0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44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AF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C4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2F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E4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4A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E1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3E387"/>
    <w:multiLevelType w:val="hybridMultilevel"/>
    <w:tmpl w:val="FFFFFFFF"/>
    <w:lvl w:ilvl="0" w:tplc="C110377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F25AD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D752E1A6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BF2C87A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96D60510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90E63AF8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A5E858F2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9B126DCC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9DC0406A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0E022A9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16EE8F85"/>
    <w:multiLevelType w:val="hybridMultilevel"/>
    <w:tmpl w:val="FFFFFFFF"/>
    <w:lvl w:ilvl="0" w:tplc="B10CA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A9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CD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A9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E3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6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4D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6D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EF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E3FAC"/>
    <w:multiLevelType w:val="hybridMultilevel"/>
    <w:tmpl w:val="FFFFFFFF"/>
    <w:lvl w:ilvl="0" w:tplc="40128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8B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09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A7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24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ED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AC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ED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E5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D3319"/>
    <w:multiLevelType w:val="hybridMultilevel"/>
    <w:tmpl w:val="FFFFFFFF"/>
    <w:lvl w:ilvl="0" w:tplc="44142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62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48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27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64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2C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4C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EC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87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18645"/>
    <w:multiLevelType w:val="hybridMultilevel"/>
    <w:tmpl w:val="FFFFFFFF"/>
    <w:lvl w:ilvl="0" w:tplc="2F38ED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F449CF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A223EC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58C129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2322EE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0040CC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72C9BC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2303F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C08B76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C928FC"/>
    <w:multiLevelType w:val="hybridMultilevel"/>
    <w:tmpl w:val="5C5CB2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BA512"/>
    <w:multiLevelType w:val="hybridMultilevel"/>
    <w:tmpl w:val="FFFFFFFF"/>
    <w:lvl w:ilvl="0" w:tplc="B73AAD5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082642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E9EF3E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7B4639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4CCEAC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F48CE1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EA0543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2D87F4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66E923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949B0E1"/>
    <w:multiLevelType w:val="hybridMultilevel"/>
    <w:tmpl w:val="FFFFFFFF"/>
    <w:lvl w:ilvl="0" w:tplc="BBB83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67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CF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64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8E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61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4E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A7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20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E3F2F"/>
    <w:multiLevelType w:val="hybridMultilevel"/>
    <w:tmpl w:val="FFFFFFFF"/>
    <w:lvl w:ilvl="0" w:tplc="D94E067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620021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9AC6B0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E9441F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ADCC34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DE68DE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C7006A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1B4D97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CE0667D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8533F6"/>
    <w:multiLevelType w:val="hybridMultilevel"/>
    <w:tmpl w:val="FFFFFFFF"/>
    <w:lvl w:ilvl="0" w:tplc="A8F68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6F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78F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CD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62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EE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63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C8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20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5FBE5"/>
    <w:multiLevelType w:val="hybridMultilevel"/>
    <w:tmpl w:val="FFFFFFFF"/>
    <w:lvl w:ilvl="0" w:tplc="D05AB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02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46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C0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AE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28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67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04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EB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0C679"/>
    <w:multiLevelType w:val="hybridMultilevel"/>
    <w:tmpl w:val="FFFFFFFF"/>
    <w:lvl w:ilvl="0" w:tplc="95D8F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A2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C7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A4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07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27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A1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00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85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1101D"/>
    <w:multiLevelType w:val="hybridMultilevel"/>
    <w:tmpl w:val="FFFFFFFF"/>
    <w:lvl w:ilvl="0" w:tplc="938CF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6C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0E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82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A0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A0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45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E6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E2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427F6"/>
    <w:multiLevelType w:val="hybridMultilevel"/>
    <w:tmpl w:val="FFFFFFFF"/>
    <w:lvl w:ilvl="0" w:tplc="564E5F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B614B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85036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8671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8E70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5DE77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87AFC7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78AF3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58C4F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376132"/>
    <w:multiLevelType w:val="hybridMultilevel"/>
    <w:tmpl w:val="FFFFFFFF"/>
    <w:lvl w:ilvl="0" w:tplc="4934A64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A3EE9B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D3466F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2AA7C1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DAEA8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0E72C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096E85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B0E60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D022EE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1C9EFD9"/>
    <w:multiLevelType w:val="hybridMultilevel"/>
    <w:tmpl w:val="FFFFFFFF"/>
    <w:lvl w:ilvl="0" w:tplc="5B46E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C7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28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00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07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62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8B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A6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09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1779C"/>
    <w:multiLevelType w:val="hybridMultilevel"/>
    <w:tmpl w:val="FFFFFFFF"/>
    <w:lvl w:ilvl="0" w:tplc="AE14C7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1368FF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D8C7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E431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FE5DF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116E0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DC51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582754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A6A75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ECD492"/>
    <w:multiLevelType w:val="hybridMultilevel"/>
    <w:tmpl w:val="FFFFFFFF"/>
    <w:lvl w:ilvl="0" w:tplc="B8F29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87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6F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46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0E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84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AA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6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5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029BC"/>
    <w:multiLevelType w:val="hybridMultilevel"/>
    <w:tmpl w:val="FFFFFFFF"/>
    <w:lvl w:ilvl="0" w:tplc="34561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8D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C6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C0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CE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89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C9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4C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4D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8724D"/>
    <w:multiLevelType w:val="hybridMultilevel"/>
    <w:tmpl w:val="FB22DBBC"/>
    <w:lvl w:ilvl="0" w:tplc="B876143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EB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452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8BF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862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CB2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228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0AC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6F3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AA523"/>
    <w:multiLevelType w:val="hybridMultilevel"/>
    <w:tmpl w:val="FFFFFFFF"/>
    <w:lvl w:ilvl="0" w:tplc="0F688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E7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0E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84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28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EA7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A6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2B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A3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134688">
    <w:abstractNumId w:val="4"/>
  </w:num>
  <w:num w:numId="2" w16cid:durableId="1035278659">
    <w:abstractNumId w:val="1"/>
  </w:num>
  <w:num w:numId="3" w16cid:durableId="2075421788">
    <w:abstractNumId w:val="23"/>
  </w:num>
  <w:num w:numId="4" w16cid:durableId="515340261">
    <w:abstractNumId w:val="24"/>
  </w:num>
  <w:num w:numId="5" w16cid:durableId="1225720490">
    <w:abstractNumId w:val="19"/>
  </w:num>
  <w:num w:numId="6" w16cid:durableId="1718235325">
    <w:abstractNumId w:val="14"/>
  </w:num>
  <w:num w:numId="7" w16cid:durableId="2088378248">
    <w:abstractNumId w:val="16"/>
  </w:num>
  <w:num w:numId="8" w16cid:durableId="1959753715">
    <w:abstractNumId w:val="20"/>
  </w:num>
  <w:num w:numId="9" w16cid:durableId="413354041">
    <w:abstractNumId w:val="15"/>
  </w:num>
  <w:num w:numId="10" w16cid:durableId="631205004">
    <w:abstractNumId w:val="7"/>
  </w:num>
  <w:num w:numId="11" w16cid:durableId="1400785617">
    <w:abstractNumId w:val="2"/>
  </w:num>
  <w:num w:numId="12" w16cid:durableId="371272219">
    <w:abstractNumId w:val="6"/>
  </w:num>
  <w:num w:numId="13" w16cid:durableId="1470710868">
    <w:abstractNumId w:val="0"/>
  </w:num>
  <w:num w:numId="14" w16cid:durableId="192694294">
    <w:abstractNumId w:val="10"/>
  </w:num>
  <w:num w:numId="15" w16cid:durableId="2103869075">
    <w:abstractNumId w:val="11"/>
  </w:num>
  <w:num w:numId="16" w16cid:durableId="1303776593">
    <w:abstractNumId w:val="5"/>
  </w:num>
  <w:num w:numId="17" w16cid:durableId="391272320">
    <w:abstractNumId w:val="8"/>
  </w:num>
  <w:num w:numId="18" w16cid:durableId="1762288285">
    <w:abstractNumId w:val="13"/>
  </w:num>
  <w:num w:numId="19" w16cid:durableId="394352163">
    <w:abstractNumId w:val="18"/>
  </w:num>
  <w:num w:numId="20" w16cid:durableId="1256745827">
    <w:abstractNumId w:val="22"/>
  </w:num>
  <w:num w:numId="21" w16cid:durableId="1984583646">
    <w:abstractNumId w:val="17"/>
  </w:num>
  <w:num w:numId="22" w16cid:durableId="1910580632">
    <w:abstractNumId w:val="3"/>
  </w:num>
  <w:num w:numId="23" w16cid:durableId="1113982652">
    <w:abstractNumId w:val="21"/>
  </w:num>
  <w:num w:numId="24" w16cid:durableId="569969394">
    <w:abstractNumId w:val="12"/>
  </w:num>
  <w:num w:numId="25" w16cid:durableId="212252855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9A"/>
    <w:rsid w:val="000014A6"/>
    <w:rsid w:val="0000257F"/>
    <w:rsid w:val="00003496"/>
    <w:rsid w:val="0000391C"/>
    <w:rsid w:val="000041F7"/>
    <w:rsid w:val="000049B6"/>
    <w:rsid w:val="00004AE6"/>
    <w:rsid w:val="00005849"/>
    <w:rsid w:val="00005A2F"/>
    <w:rsid w:val="00006C49"/>
    <w:rsid w:val="00006F3A"/>
    <w:rsid w:val="00007CEF"/>
    <w:rsid w:val="00007EF3"/>
    <w:rsid w:val="00010C5A"/>
    <w:rsid w:val="000130D4"/>
    <w:rsid w:val="00013714"/>
    <w:rsid w:val="00015C6F"/>
    <w:rsid w:val="000167CE"/>
    <w:rsid w:val="000173AC"/>
    <w:rsid w:val="00017433"/>
    <w:rsid w:val="0001798A"/>
    <w:rsid w:val="00020014"/>
    <w:rsid w:val="000204EB"/>
    <w:rsid w:val="0002244A"/>
    <w:rsid w:val="00022E0E"/>
    <w:rsid w:val="00022F79"/>
    <w:rsid w:val="00023225"/>
    <w:rsid w:val="00024880"/>
    <w:rsid w:val="00024B28"/>
    <w:rsid w:val="00025BF7"/>
    <w:rsid w:val="000274ED"/>
    <w:rsid w:val="000314FC"/>
    <w:rsid w:val="000320E5"/>
    <w:rsid w:val="00032781"/>
    <w:rsid w:val="00033180"/>
    <w:rsid w:val="000339C2"/>
    <w:rsid w:val="00033DEF"/>
    <w:rsid w:val="00034BAC"/>
    <w:rsid w:val="00034EBB"/>
    <w:rsid w:val="000357D3"/>
    <w:rsid w:val="00035DA7"/>
    <w:rsid w:val="00035F12"/>
    <w:rsid w:val="00036443"/>
    <w:rsid w:val="00037B98"/>
    <w:rsid w:val="00040403"/>
    <w:rsid w:val="00040423"/>
    <w:rsid w:val="00040C82"/>
    <w:rsid w:val="00040C96"/>
    <w:rsid w:val="0004399D"/>
    <w:rsid w:val="00044313"/>
    <w:rsid w:val="0004731A"/>
    <w:rsid w:val="0004763B"/>
    <w:rsid w:val="0005184A"/>
    <w:rsid w:val="00052739"/>
    <w:rsid w:val="00052BA8"/>
    <w:rsid w:val="00053412"/>
    <w:rsid w:val="0005426B"/>
    <w:rsid w:val="00054680"/>
    <w:rsid w:val="000546E0"/>
    <w:rsid w:val="0005497C"/>
    <w:rsid w:val="00055005"/>
    <w:rsid w:val="000550FF"/>
    <w:rsid w:val="00055FE3"/>
    <w:rsid w:val="0005639A"/>
    <w:rsid w:val="000567B5"/>
    <w:rsid w:val="0005685A"/>
    <w:rsid w:val="0005742A"/>
    <w:rsid w:val="00057A11"/>
    <w:rsid w:val="000604BB"/>
    <w:rsid w:val="00060E4C"/>
    <w:rsid w:val="0006117D"/>
    <w:rsid w:val="0006143C"/>
    <w:rsid w:val="00062191"/>
    <w:rsid w:val="0006270C"/>
    <w:rsid w:val="00062BFA"/>
    <w:rsid w:val="00064502"/>
    <w:rsid w:val="00064EB5"/>
    <w:rsid w:val="000674E3"/>
    <w:rsid w:val="00067584"/>
    <w:rsid w:val="00067B0D"/>
    <w:rsid w:val="000707C7"/>
    <w:rsid w:val="000721E4"/>
    <w:rsid w:val="000727AE"/>
    <w:rsid w:val="00072E5E"/>
    <w:rsid w:val="00073131"/>
    <w:rsid w:val="0007326D"/>
    <w:rsid w:val="00073C99"/>
    <w:rsid w:val="00074002"/>
    <w:rsid w:val="00074111"/>
    <w:rsid w:val="00074341"/>
    <w:rsid w:val="000769C4"/>
    <w:rsid w:val="00076F1A"/>
    <w:rsid w:val="000800F0"/>
    <w:rsid w:val="00080CBC"/>
    <w:rsid w:val="00081923"/>
    <w:rsid w:val="000823B0"/>
    <w:rsid w:val="00082980"/>
    <w:rsid w:val="00082CA7"/>
    <w:rsid w:val="00082D52"/>
    <w:rsid w:val="00083676"/>
    <w:rsid w:val="000846F5"/>
    <w:rsid w:val="0008497E"/>
    <w:rsid w:val="00085AFF"/>
    <w:rsid w:val="00086352"/>
    <w:rsid w:val="00086435"/>
    <w:rsid w:val="00086F07"/>
    <w:rsid w:val="00087D2B"/>
    <w:rsid w:val="00091003"/>
    <w:rsid w:val="0009134F"/>
    <w:rsid w:val="00091567"/>
    <w:rsid w:val="00091BE0"/>
    <w:rsid w:val="00091F4D"/>
    <w:rsid w:val="00092076"/>
    <w:rsid w:val="00092AAD"/>
    <w:rsid w:val="00096A8F"/>
    <w:rsid w:val="00096D21"/>
    <w:rsid w:val="000972A2"/>
    <w:rsid w:val="0009788D"/>
    <w:rsid w:val="00097BF9"/>
    <w:rsid w:val="000A1826"/>
    <w:rsid w:val="000A28B5"/>
    <w:rsid w:val="000A35DA"/>
    <w:rsid w:val="000A378E"/>
    <w:rsid w:val="000A3D20"/>
    <w:rsid w:val="000A5AEC"/>
    <w:rsid w:val="000A6B55"/>
    <w:rsid w:val="000A6D92"/>
    <w:rsid w:val="000A76EF"/>
    <w:rsid w:val="000B04CD"/>
    <w:rsid w:val="000B0A84"/>
    <w:rsid w:val="000B0FD4"/>
    <w:rsid w:val="000B14CD"/>
    <w:rsid w:val="000B15B4"/>
    <w:rsid w:val="000B282B"/>
    <w:rsid w:val="000B32F3"/>
    <w:rsid w:val="000B342A"/>
    <w:rsid w:val="000B4A26"/>
    <w:rsid w:val="000B57B2"/>
    <w:rsid w:val="000B5E97"/>
    <w:rsid w:val="000B61BB"/>
    <w:rsid w:val="000B7330"/>
    <w:rsid w:val="000C01FD"/>
    <w:rsid w:val="000C0FEE"/>
    <w:rsid w:val="000C156C"/>
    <w:rsid w:val="000C27A4"/>
    <w:rsid w:val="000C3477"/>
    <w:rsid w:val="000C42F7"/>
    <w:rsid w:val="000C451C"/>
    <w:rsid w:val="000C4720"/>
    <w:rsid w:val="000C5627"/>
    <w:rsid w:val="000C5B2B"/>
    <w:rsid w:val="000C5C40"/>
    <w:rsid w:val="000C6C14"/>
    <w:rsid w:val="000C766E"/>
    <w:rsid w:val="000D04D8"/>
    <w:rsid w:val="000D161F"/>
    <w:rsid w:val="000D19F7"/>
    <w:rsid w:val="000D1C09"/>
    <w:rsid w:val="000D3BE5"/>
    <w:rsid w:val="000D4096"/>
    <w:rsid w:val="000D4511"/>
    <w:rsid w:val="000D47C0"/>
    <w:rsid w:val="000D4818"/>
    <w:rsid w:val="000D5F6A"/>
    <w:rsid w:val="000D79B7"/>
    <w:rsid w:val="000E0341"/>
    <w:rsid w:val="000E093E"/>
    <w:rsid w:val="000E16F8"/>
    <w:rsid w:val="000E1910"/>
    <w:rsid w:val="000E1AC7"/>
    <w:rsid w:val="000E1BE4"/>
    <w:rsid w:val="000E2393"/>
    <w:rsid w:val="000E2D11"/>
    <w:rsid w:val="000E3EA4"/>
    <w:rsid w:val="000E5143"/>
    <w:rsid w:val="000E6D7B"/>
    <w:rsid w:val="000E73C5"/>
    <w:rsid w:val="000E7B30"/>
    <w:rsid w:val="000E7B5E"/>
    <w:rsid w:val="000E7C3E"/>
    <w:rsid w:val="000F0562"/>
    <w:rsid w:val="000F0D4D"/>
    <w:rsid w:val="000F1571"/>
    <w:rsid w:val="000F158C"/>
    <w:rsid w:val="000F22DC"/>
    <w:rsid w:val="000F2712"/>
    <w:rsid w:val="000F3539"/>
    <w:rsid w:val="000F3D59"/>
    <w:rsid w:val="000F3DD0"/>
    <w:rsid w:val="000F4231"/>
    <w:rsid w:val="000F52CB"/>
    <w:rsid w:val="000F5338"/>
    <w:rsid w:val="000F689C"/>
    <w:rsid w:val="000F6C37"/>
    <w:rsid w:val="000F7888"/>
    <w:rsid w:val="000F7ECD"/>
    <w:rsid w:val="001004D5"/>
    <w:rsid w:val="00102FFC"/>
    <w:rsid w:val="00103062"/>
    <w:rsid w:val="0010313D"/>
    <w:rsid w:val="0010315F"/>
    <w:rsid w:val="001033B5"/>
    <w:rsid w:val="00103539"/>
    <w:rsid w:val="00103607"/>
    <w:rsid w:val="00103895"/>
    <w:rsid w:val="00103F2E"/>
    <w:rsid w:val="001040BC"/>
    <w:rsid w:val="0010412F"/>
    <w:rsid w:val="0010520B"/>
    <w:rsid w:val="0010542C"/>
    <w:rsid w:val="00105901"/>
    <w:rsid w:val="001060B2"/>
    <w:rsid w:val="001065F8"/>
    <w:rsid w:val="00106F1D"/>
    <w:rsid w:val="00106FE1"/>
    <w:rsid w:val="00107712"/>
    <w:rsid w:val="0011046F"/>
    <w:rsid w:val="00110C39"/>
    <w:rsid w:val="00110E5E"/>
    <w:rsid w:val="0011150F"/>
    <w:rsid w:val="0011185D"/>
    <w:rsid w:val="00111A34"/>
    <w:rsid w:val="00111CD3"/>
    <w:rsid w:val="00112140"/>
    <w:rsid w:val="00112BF6"/>
    <w:rsid w:val="001135E4"/>
    <w:rsid w:val="001146CF"/>
    <w:rsid w:val="001147AC"/>
    <w:rsid w:val="00115294"/>
    <w:rsid w:val="0011575E"/>
    <w:rsid w:val="00117540"/>
    <w:rsid w:val="001179FA"/>
    <w:rsid w:val="00120B5B"/>
    <w:rsid w:val="00121307"/>
    <w:rsid w:val="00121A98"/>
    <w:rsid w:val="00121CEE"/>
    <w:rsid w:val="0012243C"/>
    <w:rsid w:val="00123379"/>
    <w:rsid w:val="00124858"/>
    <w:rsid w:val="00124D46"/>
    <w:rsid w:val="00125223"/>
    <w:rsid w:val="00125AF7"/>
    <w:rsid w:val="00125F53"/>
    <w:rsid w:val="00126C45"/>
    <w:rsid w:val="001277E3"/>
    <w:rsid w:val="00127AB6"/>
    <w:rsid w:val="00131506"/>
    <w:rsid w:val="00131995"/>
    <w:rsid w:val="001339CA"/>
    <w:rsid w:val="00134731"/>
    <w:rsid w:val="00134906"/>
    <w:rsid w:val="00135129"/>
    <w:rsid w:val="00135270"/>
    <w:rsid w:val="00137C57"/>
    <w:rsid w:val="00140008"/>
    <w:rsid w:val="001405E1"/>
    <w:rsid w:val="001406B5"/>
    <w:rsid w:val="00140A5B"/>
    <w:rsid w:val="00141F56"/>
    <w:rsid w:val="00142A06"/>
    <w:rsid w:val="00143B9A"/>
    <w:rsid w:val="00144E74"/>
    <w:rsid w:val="00145170"/>
    <w:rsid w:val="0014517A"/>
    <w:rsid w:val="0014562E"/>
    <w:rsid w:val="00145D59"/>
    <w:rsid w:val="00146356"/>
    <w:rsid w:val="001478AD"/>
    <w:rsid w:val="00147A10"/>
    <w:rsid w:val="00150028"/>
    <w:rsid w:val="001512E4"/>
    <w:rsid w:val="001516AD"/>
    <w:rsid w:val="00151C0F"/>
    <w:rsid w:val="001525A6"/>
    <w:rsid w:val="00153470"/>
    <w:rsid w:val="001542CD"/>
    <w:rsid w:val="00154E55"/>
    <w:rsid w:val="0015514E"/>
    <w:rsid w:val="00155EB5"/>
    <w:rsid w:val="001565F8"/>
    <w:rsid w:val="00156E09"/>
    <w:rsid w:val="00157104"/>
    <w:rsid w:val="00157DCA"/>
    <w:rsid w:val="0015A0A4"/>
    <w:rsid w:val="001600D9"/>
    <w:rsid w:val="0016092C"/>
    <w:rsid w:val="00161236"/>
    <w:rsid w:val="00161743"/>
    <w:rsid w:val="00161B17"/>
    <w:rsid w:val="001624D4"/>
    <w:rsid w:val="0016309A"/>
    <w:rsid w:val="00163436"/>
    <w:rsid w:val="00163744"/>
    <w:rsid w:val="00164CC8"/>
    <w:rsid w:val="001652D7"/>
    <w:rsid w:val="00165935"/>
    <w:rsid w:val="00165C21"/>
    <w:rsid w:val="001661B1"/>
    <w:rsid w:val="00170904"/>
    <w:rsid w:val="00170E2A"/>
    <w:rsid w:val="00171229"/>
    <w:rsid w:val="00171A16"/>
    <w:rsid w:val="00171FFC"/>
    <w:rsid w:val="0017277A"/>
    <w:rsid w:val="00174547"/>
    <w:rsid w:val="001749C2"/>
    <w:rsid w:val="00175230"/>
    <w:rsid w:val="001762F9"/>
    <w:rsid w:val="001771A7"/>
    <w:rsid w:val="001800E0"/>
    <w:rsid w:val="00181454"/>
    <w:rsid w:val="001817B9"/>
    <w:rsid w:val="001819C1"/>
    <w:rsid w:val="00181FE7"/>
    <w:rsid w:val="0018264A"/>
    <w:rsid w:val="001832C5"/>
    <w:rsid w:val="001843D3"/>
    <w:rsid w:val="00184D8E"/>
    <w:rsid w:val="00184DF5"/>
    <w:rsid w:val="001866AD"/>
    <w:rsid w:val="001868E1"/>
    <w:rsid w:val="00186956"/>
    <w:rsid w:val="001874E1"/>
    <w:rsid w:val="00190CAB"/>
    <w:rsid w:val="00190D83"/>
    <w:rsid w:val="00190D92"/>
    <w:rsid w:val="00193E5B"/>
    <w:rsid w:val="00193E85"/>
    <w:rsid w:val="0019610B"/>
    <w:rsid w:val="001964F4"/>
    <w:rsid w:val="0019696A"/>
    <w:rsid w:val="00196B29"/>
    <w:rsid w:val="00197B91"/>
    <w:rsid w:val="001A1127"/>
    <w:rsid w:val="001A1771"/>
    <w:rsid w:val="001A18AD"/>
    <w:rsid w:val="001A1BD7"/>
    <w:rsid w:val="001A2014"/>
    <w:rsid w:val="001A2373"/>
    <w:rsid w:val="001A23EF"/>
    <w:rsid w:val="001A2BAD"/>
    <w:rsid w:val="001A3EA4"/>
    <w:rsid w:val="001A551E"/>
    <w:rsid w:val="001A62C9"/>
    <w:rsid w:val="001A6FD7"/>
    <w:rsid w:val="001A7194"/>
    <w:rsid w:val="001A74EE"/>
    <w:rsid w:val="001A77D6"/>
    <w:rsid w:val="001B0482"/>
    <w:rsid w:val="001B153B"/>
    <w:rsid w:val="001B2322"/>
    <w:rsid w:val="001B3470"/>
    <w:rsid w:val="001B3FEE"/>
    <w:rsid w:val="001B5683"/>
    <w:rsid w:val="001B6544"/>
    <w:rsid w:val="001B65BA"/>
    <w:rsid w:val="001B69B8"/>
    <w:rsid w:val="001B708C"/>
    <w:rsid w:val="001B7858"/>
    <w:rsid w:val="001B7E2E"/>
    <w:rsid w:val="001C01CC"/>
    <w:rsid w:val="001C049C"/>
    <w:rsid w:val="001C115D"/>
    <w:rsid w:val="001C190F"/>
    <w:rsid w:val="001C21BA"/>
    <w:rsid w:val="001C3781"/>
    <w:rsid w:val="001C3F88"/>
    <w:rsid w:val="001C569D"/>
    <w:rsid w:val="001C5869"/>
    <w:rsid w:val="001C5CF5"/>
    <w:rsid w:val="001C66CB"/>
    <w:rsid w:val="001D087A"/>
    <w:rsid w:val="001D091E"/>
    <w:rsid w:val="001D0B4C"/>
    <w:rsid w:val="001D2481"/>
    <w:rsid w:val="001D2B70"/>
    <w:rsid w:val="001D2D66"/>
    <w:rsid w:val="001D313A"/>
    <w:rsid w:val="001D3640"/>
    <w:rsid w:val="001D370C"/>
    <w:rsid w:val="001D40D4"/>
    <w:rsid w:val="001D41A7"/>
    <w:rsid w:val="001D5014"/>
    <w:rsid w:val="001D6394"/>
    <w:rsid w:val="001D6CD3"/>
    <w:rsid w:val="001D75AC"/>
    <w:rsid w:val="001D7C5C"/>
    <w:rsid w:val="001D7E81"/>
    <w:rsid w:val="001E0341"/>
    <w:rsid w:val="001E122B"/>
    <w:rsid w:val="001E3520"/>
    <w:rsid w:val="001E38FF"/>
    <w:rsid w:val="001E3A35"/>
    <w:rsid w:val="001E3FE2"/>
    <w:rsid w:val="001E52A0"/>
    <w:rsid w:val="001E56FB"/>
    <w:rsid w:val="001E5FFA"/>
    <w:rsid w:val="001E6129"/>
    <w:rsid w:val="001E6446"/>
    <w:rsid w:val="001E65D7"/>
    <w:rsid w:val="001E68C4"/>
    <w:rsid w:val="001E6BFD"/>
    <w:rsid w:val="001E6EF0"/>
    <w:rsid w:val="001E7D3B"/>
    <w:rsid w:val="001E7FFD"/>
    <w:rsid w:val="001F1A14"/>
    <w:rsid w:val="001F2C94"/>
    <w:rsid w:val="001F3751"/>
    <w:rsid w:val="001F3951"/>
    <w:rsid w:val="001F399A"/>
    <w:rsid w:val="001F4EF0"/>
    <w:rsid w:val="001F572B"/>
    <w:rsid w:val="001F5902"/>
    <w:rsid w:val="001F61D2"/>
    <w:rsid w:val="001F68FE"/>
    <w:rsid w:val="001F6FD9"/>
    <w:rsid w:val="001F746A"/>
    <w:rsid w:val="002009B1"/>
    <w:rsid w:val="00200A1A"/>
    <w:rsid w:val="002010C2"/>
    <w:rsid w:val="00201638"/>
    <w:rsid w:val="002024AD"/>
    <w:rsid w:val="00202995"/>
    <w:rsid w:val="00203802"/>
    <w:rsid w:val="00204689"/>
    <w:rsid w:val="00206231"/>
    <w:rsid w:val="002068F0"/>
    <w:rsid w:val="002069CB"/>
    <w:rsid w:val="00210BBC"/>
    <w:rsid w:val="002125F2"/>
    <w:rsid w:val="00212C1F"/>
    <w:rsid w:val="002134FC"/>
    <w:rsid w:val="00214069"/>
    <w:rsid w:val="002140B7"/>
    <w:rsid w:val="00214998"/>
    <w:rsid w:val="00214B47"/>
    <w:rsid w:val="00214F8C"/>
    <w:rsid w:val="0021596A"/>
    <w:rsid w:val="00217B0E"/>
    <w:rsid w:val="00221125"/>
    <w:rsid w:val="002212B6"/>
    <w:rsid w:val="00221BF9"/>
    <w:rsid w:val="00222295"/>
    <w:rsid w:val="00222AE8"/>
    <w:rsid w:val="00224006"/>
    <w:rsid w:val="0022462C"/>
    <w:rsid w:val="00230068"/>
    <w:rsid w:val="00230954"/>
    <w:rsid w:val="00230CD2"/>
    <w:rsid w:val="00231BA1"/>
    <w:rsid w:val="00231D09"/>
    <w:rsid w:val="00231EDC"/>
    <w:rsid w:val="00232B50"/>
    <w:rsid w:val="00234255"/>
    <w:rsid w:val="00234DB8"/>
    <w:rsid w:val="00234F40"/>
    <w:rsid w:val="0023538F"/>
    <w:rsid w:val="0023602B"/>
    <w:rsid w:val="00236500"/>
    <w:rsid w:val="00236F9B"/>
    <w:rsid w:val="002376DF"/>
    <w:rsid w:val="002407B9"/>
    <w:rsid w:val="00240E6B"/>
    <w:rsid w:val="00240E9C"/>
    <w:rsid w:val="00241034"/>
    <w:rsid w:val="00242C6D"/>
    <w:rsid w:val="00243306"/>
    <w:rsid w:val="00243307"/>
    <w:rsid w:val="00243B4B"/>
    <w:rsid w:val="00243EFF"/>
    <w:rsid w:val="002468C3"/>
    <w:rsid w:val="00246C29"/>
    <w:rsid w:val="00250013"/>
    <w:rsid w:val="002508C2"/>
    <w:rsid w:val="00250BBE"/>
    <w:rsid w:val="002512AF"/>
    <w:rsid w:val="0025152B"/>
    <w:rsid w:val="00251C08"/>
    <w:rsid w:val="00252D96"/>
    <w:rsid w:val="00253255"/>
    <w:rsid w:val="00255771"/>
    <w:rsid w:val="00256395"/>
    <w:rsid w:val="00256F45"/>
    <w:rsid w:val="002602A0"/>
    <w:rsid w:val="002611AD"/>
    <w:rsid w:val="00262563"/>
    <w:rsid w:val="002625F1"/>
    <w:rsid w:val="00262B5A"/>
    <w:rsid w:val="00262FC6"/>
    <w:rsid w:val="0026481B"/>
    <w:rsid w:val="00264C72"/>
    <w:rsid w:val="00264EED"/>
    <w:rsid w:val="00265699"/>
    <w:rsid w:val="002658D8"/>
    <w:rsid w:val="0026598B"/>
    <w:rsid w:val="002670CB"/>
    <w:rsid w:val="0027181C"/>
    <w:rsid w:val="00271951"/>
    <w:rsid w:val="00271A7D"/>
    <w:rsid w:val="0027226D"/>
    <w:rsid w:val="002737AF"/>
    <w:rsid w:val="00273ED1"/>
    <w:rsid w:val="002743F5"/>
    <w:rsid w:val="00276F61"/>
    <w:rsid w:val="00276FED"/>
    <w:rsid w:val="002772E2"/>
    <w:rsid w:val="0027767F"/>
    <w:rsid w:val="00277FC6"/>
    <w:rsid w:val="00280990"/>
    <w:rsid w:val="00282F60"/>
    <w:rsid w:val="0028301F"/>
    <w:rsid w:val="00283AA4"/>
    <w:rsid w:val="00284651"/>
    <w:rsid w:val="00284B46"/>
    <w:rsid w:val="00285C98"/>
    <w:rsid w:val="002863F4"/>
    <w:rsid w:val="0028710A"/>
    <w:rsid w:val="0028728D"/>
    <w:rsid w:val="00290496"/>
    <w:rsid w:val="002905F0"/>
    <w:rsid w:val="00291017"/>
    <w:rsid w:val="002916C2"/>
    <w:rsid w:val="0029252B"/>
    <w:rsid w:val="00292BD9"/>
    <w:rsid w:val="00292D1B"/>
    <w:rsid w:val="00292FFC"/>
    <w:rsid w:val="00294D5A"/>
    <w:rsid w:val="00296538"/>
    <w:rsid w:val="002968D9"/>
    <w:rsid w:val="002A0042"/>
    <w:rsid w:val="002A02AA"/>
    <w:rsid w:val="002A19FC"/>
    <w:rsid w:val="002A1F4C"/>
    <w:rsid w:val="002A2428"/>
    <w:rsid w:val="002A37F1"/>
    <w:rsid w:val="002A4705"/>
    <w:rsid w:val="002A4B50"/>
    <w:rsid w:val="002A4DF0"/>
    <w:rsid w:val="002A4EE4"/>
    <w:rsid w:val="002A571E"/>
    <w:rsid w:val="002A5ADD"/>
    <w:rsid w:val="002A5ED8"/>
    <w:rsid w:val="002A7553"/>
    <w:rsid w:val="002A77A1"/>
    <w:rsid w:val="002B0C13"/>
    <w:rsid w:val="002B21A6"/>
    <w:rsid w:val="002B2737"/>
    <w:rsid w:val="002B360F"/>
    <w:rsid w:val="002B48B4"/>
    <w:rsid w:val="002B51D7"/>
    <w:rsid w:val="002B565F"/>
    <w:rsid w:val="002B5B37"/>
    <w:rsid w:val="002B5FEC"/>
    <w:rsid w:val="002B7B33"/>
    <w:rsid w:val="002C0EE9"/>
    <w:rsid w:val="002C0F63"/>
    <w:rsid w:val="002C1992"/>
    <w:rsid w:val="002C1D20"/>
    <w:rsid w:val="002C250C"/>
    <w:rsid w:val="002C2791"/>
    <w:rsid w:val="002C2DBE"/>
    <w:rsid w:val="002C51B7"/>
    <w:rsid w:val="002C5426"/>
    <w:rsid w:val="002C55F0"/>
    <w:rsid w:val="002C6D25"/>
    <w:rsid w:val="002C7120"/>
    <w:rsid w:val="002C7780"/>
    <w:rsid w:val="002C7A42"/>
    <w:rsid w:val="002C7F53"/>
    <w:rsid w:val="002D0937"/>
    <w:rsid w:val="002D15C4"/>
    <w:rsid w:val="002D264A"/>
    <w:rsid w:val="002D29EB"/>
    <w:rsid w:val="002D3A23"/>
    <w:rsid w:val="002D57C7"/>
    <w:rsid w:val="002D5863"/>
    <w:rsid w:val="002D5A50"/>
    <w:rsid w:val="002D6174"/>
    <w:rsid w:val="002D7253"/>
    <w:rsid w:val="002D7302"/>
    <w:rsid w:val="002D7DDA"/>
    <w:rsid w:val="002E0861"/>
    <w:rsid w:val="002E13D3"/>
    <w:rsid w:val="002E1B51"/>
    <w:rsid w:val="002E1B8C"/>
    <w:rsid w:val="002E1D8B"/>
    <w:rsid w:val="002E224D"/>
    <w:rsid w:val="002E296A"/>
    <w:rsid w:val="002E33EB"/>
    <w:rsid w:val="002E43B3"/>
    <w:rsid w:val="002E46B1"/>
    <w:rsid w:val="002E4B51"/>
    <w:rsid w:val="002E4F78"/>
    <w:rsid w:val="002E5C21"/>
    <w:rsid w:val="002E69B9"/>
    <w:rsid w:val="002E7F55"/>
    <w:rsid w:val="002F147D"/>
    <w:rsid w:val="002F19BC"/>
    <w:rsid w:val="002F1A43"/>
    <w:rsid w:val="002F1AD2"/>
    <w:rsid w:val="002F1B1C"/>
    <w:rsid w:val="002F409C"/>
    <w:rsid w:val="002F570F"/>
    <w:rsid w:val="002F68EC"/>
    <w:rsid w:val="002F73DF"/>
    <w:rsid w:val="002F7877"/>
    <w:rsid w:val="002F7A5B"/>
    <w:rsid w:val="0030071A"/>
    <w:rsid w:val="00300D52"/>
    <w:rsid w:val="00301770"/>
    <w:rsid w:val="0030178C"/>
    <w:rsid w:val="003022CA"/>
    <w:rsid w:val="00303106"/>
    <w:rsid w:val="0030372A"/>
    <w:rsid w:val="00303F7B"/>
    <w:rsid w:val="00305158"/>
    <w:rsid w:val="00306217"/>
    <w:rsid w:val="00306A7E"/>
    <w:rsid w:val="00307B0B"/>
    <w:rsid w:val="00307CD6"/>
    <w:rsid w:val="00310235"/>
    <w:rsid w:val="00310460"/>
    <w:rsid w:val="0031128C"/>
    <w:rsid w:val="0031265D"/>
    <w:rsid w:val="00312CF0"/>
    <w:rsid w:val="0031363F"/>
    <w:rsid w:val="00314DA9"/>
    <w:rsid w:val="0031529B"/>
    <w:rsid w:val="00315BBA"/>
    <w:rsid w:val="003172FF"/>
    <w:rsid w:val="0032034C"/>
    <w:rsid w:val="00320427"/>
    <w:rsid w:val="003208A6"/>
    <w:rsid w:val="00321609"/>
    <w:rsid w:val="00322D7B"/>
    <w:rsid w:val="0032544D"/>
    <w:rsid w:val="00325D35"/>
    <w:rsid w:val="003262F0"/>
    <w:rsid w:val="00326C33"/>
    <w:rsid w:val="0033005E"/>
    <w:rsid w:val="00331781"/>
    <w:rsid w:val="00331AFB"/>
    <w:rsid w:val="00331CC2"/>
    <w:rsid w:val="00332072"/>
    <w:rsid w:val="0033212D"/>
    <w:rsid w:val="00332211"/>
    <w:rsid w:val="003326EE"/>
    <w:rsid w:val="00332DA1"/>
    <w:rsid w:val="00333EE2"/>
    <w:rsid w:val="00334C31"/>
    <w:rsid w:val="003355A6"/>
    <w:rsid w:val="0033603D"/>
    <w:rsid w:val="00336383"/>
    <w:rsid w:val="00336666"/>
    <w:rsid w:val="0033766D"/>
    <w:rsid w:val="00337693"/>
    <w:rsid w:val="003400E3"/>
    <w:rsid w:val="003417D6"/>
    <w:rsid w:val="003419D7"/>
    <w:rsid w:val="00341B1B"/>
    <w:rsid w:val="00343D67"/>
    <w:rsid w:val="003443A2"/>
    <w:rsid w:val="003446C5"/>
    <w:rsid w:val="00344C6B"/>
    <w:rsid w:val="00347CE1"/>
    <w:rsid w:val="00352106"/>
    <w:rsid w:val="00352D92"/>
    <w:rsid w:val="00353321"/>
    <w:rsid w:val="00353925"/>
    <w:rsid w:val="003547A2"/>
    <w:rsid w:val="00355280"/>
    <w:rsid w:val="00355E25"/>
    <w:rsid w:val="003569D9"/>
    <w:rsid w:val="00357B46"/>
    <w:rsid w:val="00357C42"/>
    <w:rsid w:val="00360627"/>
    <w:rsid w:val="003608FC"/>
    <w:rsid w:val="0036112A"/>
    <w:rsid w:val="00361378"/>
    <w:rsid w:val="003633AF"/>
    <w:rsid w:val="00365023"/>
    <w:rsid w:val="00366613"/>
    <w:rsid w:val="003701E1"/>
    <w:rsid w:val="003704BE"/>
    <w:rsid w:val="0037081B"/>
    <w:rsid w:val="00370F18"/>
    <w:rsid w:val="00372389"/>
    <w:rsid w:val="00372569"/>
    <w:rsid w:val="00372B6A"/>
    <w:rsid w:val="00373A30"/>
    <w:rsid w:val="00376378"/>
    <w:rsid w:val="0037755A"/>
    <w:rsid w:val="0038052E"/>
    <w:rsid w:val="0038068F"/>
    <w:rsid w:val="0038100C"/>
    <w:rsid w:val="0038218E"/>
    <w:rsid w:val="00383316"/>
    <w:rsid w:val="00384ADD"/>
    <w:rsid w:val="0038570D"/>
    <w:rsid w:val="00385B5B"/>
    <w:rsid w:val="00386BCC"/>
    <w:rsid w:val="00386FB4"/>
    <w:rsid w:val="0038762C"/>
    <w:rsid w:val="00387B22"/>
    <w:rsid w:val="0039004C"/>
    <w:rsid w:val="0039112F"/>
    <w:rsid w:val="00391360"/>
    <w:rsid w:val="00391A35"/>
    <w:rsid w:val="003920E7"/>
    <w:rsid w:val="00392F28"/>
    <w:rsid w:val="00393DD1"/>
    <w:rsid w:val="0039433D"/>
    <w:rsid w:val="00394A63"/>
    <w:rsid w:val="003953B2"/>
    <w:rsid w:val="0039563E"/>
    <w:rsid w:val="00396383"/>
    <w:rsid w:val="00396568"/>
    <w:rsid w:val="003A04E4"/>
    <w:rsid w:val="003A0770"/>
    <w:rsid w:val="003A0C3E"/>
    <w:rsid w:val="003A16D2"/>
    <w:rsid w:val="003A1914"/>
    <w:rsid w:val="003A1CD4"/>
    <w:rsid w:val="003A2028"/>
    <w:rsid w:val="003A2342"/>
    <w:rsid w:val="003A2351"/>
    <w:rsid w:val="003A309C"/>
    <w:rsid w:val="003A3600"/>
    <w:rsid w:val="003A3834"/>
    <w:rsid w:val="003A4014"/>
    <w:rsid w:val="003A41B0"/>
    <w:rsid w:val="003A4A66"/>
    <w:rsid w:val="003A5A7D"/>
    <w:rsid w:val="003A6990"/>
    <w:rsid w:val="003A75DC"/>
    <w:rsid w:val="003A7740"/>
    <w:rsid w:val="003B0BCD"/>
    <w:rsid w:val="003B113D"/>
    <w:rsid w:val="003B11BB"/>
    <w:rsid w:val="003B1D0A"/>
    <w:rsid w:val="003B2372"/>
    <w:rsid w:val="003B2761"/>
    <w:rsid w:val="003B2828"/>
    <w:rsid w:val="003B3DF7"/>
    <w:rsid w:val="003B549F"/>
    <w:rsid w:val="003C26F5"/>
    <w:rsid w:val="003C3499"/>
    <w:rsid w:val="003C3505"/>
    <w:rsid w:val="003C35A2"/>
    <w:rsid w:val="003C3E95"/>
    <w:rsid w:val="003C3EF6"/>
    <w:rsid w:val="003C42E3"/>
    <w:rsid w:val="003C4B30"/>
    <w:rsid w:val="003C564E"/>
    <w:rsid w:val="003C6555"/>
    <w:rsid w:val="003C65E6"/>
    <w:rsid w:val="003C6876"/>
    <w:rsid w:val="003C6F27"/>
    <w:rsid w:val="003C7864"/>
    <w:rsid w:val="003C7DF2"/>
    <w:rsid w:val="003D10ED"/>
    <w:rsid w:val="003D2636"/>
    <w:rsid w:val="003D440E"/>
    <w:rsid w:val="003D5413"/>
    <w:rsid w:val="003D5876"/>
    <w:rsid w:val="003D5AFD"/>
    <w:rsid w:val="003D7490"/>
    <w:rsid w:val="003E084F"/>
    <w:rsid w:val="003E13FB"/>
    <w:rsid w:val="003E36FC"/>
    <w:rsid w:val="003E3C7B"/>
    <w:rsid w:val="003E3DFF"/>
    <w:rsid w:val="003E55DD"/>
    <w:rsid w:val="003E5BB8"/>
    <w:rsid w:val="003E5D37"/>
    <w:rsid w:val="003E66C5"/>
    <w:rsid w:val="003E7CCB"/>
    <w:rsid w:val="003F0E97"/>
    <w:rsid w:val="003F2CC8"/>
    <w:rsid w:val="003F349B"/>
    <w:rsid w:val="003F3738"/>
    <w:rsid w:val="003F378A"/>
    <w:rsid w:val="003F50F7"/>
    <w:rsid w:val="003F5DB8"/>
    <w:rsid w:val="003F6901"/>
    <w:rsid w:val="003F6ADA"/>
    <w:rsid w:val="003F6C6C"/>
    <w:rsid w:val="003F7761"/>
    <w:rsid w:val="00401841"/>
    <w:rsid w:val="00401B58"/>
    <w:rsid w:val="00401E4E"/>
    <w:rsid w:val="00402E48"/>
    <w:rsid w:val="004031C0"/>
    <w:rsid w:val="00403965"/>
    <w:rsid w:val="004044E9"/>
    <w:rsid w:val="00404D1C"/>
    <w:rsid w:val="0040538B"/>
    <w:rsid w:val="00406877"/>
    <w:rsid w:val="00407437"/>
    <w:rsid w:val="00410FF0"/>
    <w:rsid w:val="004116A0"/>
    <w:rsid w:val="004117FF"/>
    <w:rsid w:val="004127E6"/>
    <w:rsid w:val="00413538"/>
    <w:rsid w:val="00413D99"/>
    <w:rsid w:val="0041441A"/>
    <w:rsid w:val="0041465B"/>
    <w:rsid w:val="00415448"/>
    <w:rsid w:val="00415D59"/>
    <w:rsid w:val="0041667A"/>
    <w:rsid w:val="004169E2"/>
    <w:rsid w:val="00416B74"/>
    <w:rsid w:val="004175AC"/>
    <w:rsid w:val="00417BD1"/>
    <w:rsid w:val="00421CF3"/>
    <w:rsid w:val="004222D0"/>
    <w:rsid w:val="0042243A"/>
    <w:rsid w:val="0042266B"/>
    <w:rsid w:val="004230AA"/>
    <w:rsid w:val="00423A52"/>
    <w:rsid w:val="00423EFC"/>
    <w:rsid w:val="00424757"/>
    <w:rsid w:val="0042530A"/>
    <w:rsid w:val="004265E1"/>
    <w:rsid w:val="004267F9"/>
    <w:rsid w:val="00426EB0"/>
    <w:rsid w:val="0042711C"/>
    <w:rsid w:val="00430697"/>
    <w:rsid w:val="0043162D"/>
    <w:rsid w:val="0043207A"/>
    <w:rsid w:val="00432A0F"/>
    <w:rsid w:val="00432BCD"/>
    <w:rsid w:val="00432C91"/>
    <w:rsid w:val="00433867"/>
    <w:rsid w:val="00434241"/>
    <w:rsid w:val="00435B24"/>
    <w:rsid w:val="00435E54"/>
    <w:rsid w:val="004363FB"/>
    <w:rsid w:val="00436BE1"/>
    <w:rsid w:val="004378CE"/>
    <w:rsid w:val="00441406"/>
    <w:rsid w:val="00442302"/>
    <w:rsid w:val="004423C7"/>
    <w:rsid w:val="0044455D"/>
    <w:rsid w:val="0044477C"/>
    <w:rsid w:val="00444D85"/>
    <w:rsid w:val="004451F6"/>
    <w:rsid w:val="004453A7"/>
    <w:rsid w:val="00445A07"/>
    <w:rsid w:val="0044643E"/>
    <w:rsid w:val="00446948"/>
    <w:rsid w:val="00446A8B"/>
    <w:rsid w:val="00447080"/>
    <w:rsid w:val="004503B1"/>
    <w:rsid w:val="00450D47"/>
    <w:rsid w:val="0045161A"/>
    <w:rsid w:val="00452C9F"/>
    <w:rsid w:val="004536FE"/>
    <w:rsid w:val="004540BE"/>
    <w:rsid w:val="004545B6"/>
    <w:rsid w:val="00455A17"/>
    <w:rsid w:val="0045621A"/>
    <w:rsid w:val="0045780B"/>
    <w:rsid w:val="00460314"/>
    <w:rsid w:val="00460C57"/>
    <w:rsid w:val="004613F4"/>
    <w:rsid w:val="004638EF"/>
    <w:rsid w:val="00463A52"/>
    <w:rsid w:val="00463FD6"/>
    <w:rsid w:val="00464FD1"/>
    <w:rsid w:val="00465464"/>
    <w:rsid w:val="00466242"/>
    <w:rsid w:val="004674E6"/>
    <w:rsid w:val="00467501"/>
    <w:rsid w:val="00470D02"/>
    <w:rsid w:val="004716C5"/>
    <w:rsid w:val="00471982"/>
    <w:rsid w:val="00472078"/>
    <w:rsid w:val="004725B2"/>
    <w:rsid w:val="004739E2"/>
    <w:rsid w:val="004741F1"/>
    <w:rsid w:val="004751C5"/>
    <w:rsid w:val="0047557C"/>
    <w:rsid w:val="00475CF8"/>
    <w:rsid w:val="0047665F"/>
    <w:rsid w:val="0047673D"/>
    <w:rsid w:val="00476D07"/>
    <w:rsid w:val="00476DCA"/>
    <w:rsid w:val="00477593"/>
    <w:rsid w:val="00480799"/>
    <w:rsid w:val="004816AA"/>
    <w:rsid w:val="004848B3"/>
    <w:rsid w:val="004848E3"/>
    <w:rsid w:val="00484BB2"/>
    <w:rsid w:val="0048618A"/>
    <w:rsid w:val="004861C4"/>
    <w:rsid w:val="0048668D"/>
    <w:rsid w:val="00486916"/>
    <w:rsid w:val="00486BDC"/>
    <w:rsid w:val="00486E74"/>
    <w:rsid w:val="00487A66"/>
    <w:rsid w:val="004904AD"/>
    <w:rsid w:val="00490C64"/>
    <w:rsid w:val="004918A6"/>
    <w:rsid w:val="00492563"/>
    <w:rsid w:val="00492742"/>
    <w:rsid w:val="00492FE2"/>
    <w:rsid w:val="004930EE"/>
    <w:rsid w:val="0049434F"/>
    <w:rsid w:val="00494B39"/>
    <w:rsid w:val="00495147"/>
    <w:rsid w:val="00495194"/>
    <w:rsid w:val="004952AA"/>
    <w:rsid w:val="0049635C"/>
    <w:rsid w:val="0049798A"/>
    <w:rsid w:val="004A1BE2"/>
    <w:rsid w:val="004A2591"/>
    <w:rsid w:val="004A4E36"/>
    <w:rsid w:val="004A5A6B"/>
    <w:rsid w:val="004B094D"/>
    <w:rsid w:val="004B0F55"/>
    <w:rsid w:val="004B140B"/>
    <w:rsid w:val="004B211A"/>
    <w:rsid w:val="004B2577"/>
    <w:rsid w:val="004B2E8B"/>
    <w:rsid w:val="004B353F"/>
    <w:rsid w:val="004B4368"/>
    <w:rsid w:val="004B4440"/>
    <w:rsid w:val="004B5597"/>
    <w:rsid w:val="004B5933"/>
    <w:rsid w:val="004B74AE"/>
    <w:rsid w:val="004C2DF3"/>
    <w:rsid w:val="004C36FD"/>
    <w:rsid w:val="004C3E3B"/>
    <w:rsid w:val="004C49F7"/>
    <w:rsid w:val="004C515F"/>
    <w:rsid w:val="004C5237"/>
    <w:rsid w:val="004C559E"/>
    <w:rsid w:val="004C59FD"/>
    <w:rsid w:val="004C6801"/>
    <w:rsid w:val="004C7484"/>
    <w:rsid w:val="004D0638"/>
    <w:rsid w:val="004D0AF0"/>
    <w:rsid w:val="004D0E68"/>
    <w:rsid w:val="004D1AFA"/>
    <w:rsid w:val="004D1D4E"/>
    <w:rsid w:val="004D340F"/>
    <w:rsid w:val="004D3491"/>
    <w:rsid w:val="004D449F"/>
    <w:rsid w:val="004D5FD6"/>
    <w:rsid w:val="004D7CA3"/>
    <w:rsid w:val="004E01A0"/>
    <w:rsid w:val="004E07E9"/>
    <w:rsid w:val="004E148F"/>
    <w:rsid w:val="004E22AE"/>
    <w:rsid w:val="004E230E"/>
    <w:rsid w:val="004E26BD"/>
    <w:rsid w:val="004E3F5C"/>
    <w:rsid w:val="004E460F"/>
    <w:rsid w:val="004E4E8E"/>
    <w:rsid w:val="004E5F07"/>
    <w:rsid w:val="004E7487"/>
    <w:rsid w:val="004E7F65"/>
    <w:rsid w:val="004F0AAF"/>
    <w:rsid w:val="004F0CBD"/>
    <w:rsid w:val="004F1CA3"/>
    <w:rsid w:val="004F221C"/>
    <w:rsid w:val="004F2590"/>
    <w:rsid w:val="004F25CA"/>
    <w:rsid w:val="004F4254"/>
    <w:rsid w:val="004F4586"/>
    <w:rsid w:val="004F46A0"/>
    <w:rsid w:val="004F55D3"/>
    <w:rsid w:val="004F58A4"/>
    <w:rsid w:val="004F5AEA"/>
    <w:rsid w:val="004F5E3B"/>
    <w:rsid w:val="004F6364"/>
    <w:rsid w:val="004F6C71"/>
    <w:rsid w:val="004F717B"/>
    <w:rsid w:val="004F749C"/>
    <w:rsid w:val="004F7F34"/>
    <w:rsid w:val="00500202"/>
    <w:rsid w:val="005005F6"/>
    <w:rsid w:val="00503674"/>
    <w:rsid w:val="0050465A"/>
    <w:rsid w:val="005057A3"/>
    <w:rsid w:val="005060E9"/>
    <w:rsid w:val="00507467"/>
    <w:rsid w:val="00510142"/>
    <w:rsid w:val="00510987"/>
    <w:rsid w:val="00511383"/>
    <w:rsid w:val="005113D9"/>
    <w:rsid w:val="00511622"/>
    <w:rsid w:val="00511A8B"/>
    <w:rsid w:val="00514F31"/>
    <w:rsid w:val="00515278"/>
    <w:rsid w:val="00515B51"/>
    <w:rsid w:val="005168E7"/>
    <w:rsid w:val="005175B7"/>
    <w:rsid w:val="00520D84"/>
    <w:rsid w:val="005211D4"/>
    <w:rsid w:val="005230CD"/>
    <w:rsid w:val="00523EB9"/>
    <w:rsid w:val="00525615"/>
    <w:rsid w:val="00525757"/>
    <w:rsid w:val="005258FE"/>
    <w:rsid w:val="00526B48"/>
    <w:rsid w:val="00526D24"/>
    <w:rsid w:val="00526DE1"/>
    <w:rsid w:val="00527184"/>
    <w:rsid w:val="005276F1"/>
    <w:rsid w:val="005309D0"/>
    <w:rsid w:val="00530F96"/>
    <w:rsid w:val="005317FF"/>
    <w:rsid w:val="00531C6A"/>
    <w:rsid w:val="00531CD4"/>
    <w:rsid w:val="005321CF"/>
    <w:rsid w:val="0053260E"/>
    <w:rsid w:val="00532BA9"/>
    <w:rsid w:val="00535F03"/>
    <w:rsid w:val="00536508"/>
    <w:rsid w:val="005372F9"/>
    <w:rsid w:val="00540180"/>
    <w:rsid w:val="0054043D"/>
    <w:rsid w:val="005407A3"/>
    <w:rsid w:val="00540CE3"/>
    <w:rsid w:val="0054154C"/>
    <w:rsid w:val="005423E9"/>
    <w:rsid w:val="00542F31"/>
    <w:rsid w:val="00542F63"/>
    <w:rsid w:val="0054369B"/>
    <w:rsid w:val="00543921"/>
    <w:rsid w:val="00543FCB"/>
    <w:rsid w:val="00546B53"/>
    <w:rsid w:val="005477BC"/>
    <w:rsid w:val="00550B41"/>
    <w:rsid w:val="0055253E"/>
    <w:rsid w:val="00552AEF"/>
    <w:rsid w:val="00554727"/>
    <w:rsid w:val="00554CC5"/>
    <w:rsid w:val="005566E1"/>
    <w:rsid w:val="00556DEF"/>
    <w:rsid w:val="00556F85"/>
    <w:rsid w:val="00557160"/>
    <w:rsid w:val="00557A20"/>
    <w:rsid w:val="00560322"/>
    <w:rsid w:val="00560785"/>
    <w:rsid w:val="005618B6"/>
    <w:rsid w:val="00562B9E"/>
    <w:rsid w:val="00562DF1"/>
    <w:rsid w:val="00563A76"/>
    <w:rsid w:val="00563CC3"/>
    <w:rsid w:val="00563F41"/>
    <w:rsid w:val="00563FB9"/>
    <w:rsid w:val="005647A0"/>
    <w:rsid w:val="005647B5"/>
    <w:rsid w:val="00564B3A"/>
    <w:rsid w:val="00565744"/>
    <w:rsid w:val="00565A37"/>
    <w:rsid w:val="00565FF5"/>
    <w:rsid w:val="005661BC"/>
    <w:rsid w:val="0056640B"/>
    <w:rsid w:val="00566B04"/>
    <w:rsid w:val="00567E47"/>
    <w:rsid w:val="00573584"/>
    <w:rsid w:val="005737E7"/>
    <w:rsid w:val="005739B9"/>
    <w:rsid w:val="00573BCC"/>
    <w:rsid w:val="005746F3"/>
    <w:rsid w:val="00577B8A"/>
    <w:rsid w:val="00577C54"/>
    <w:rsid w:val="00580A94"/>
    <w:rsid w:val="00580EF3"/>
    <w:rsid w:val="0058107A"/>
    <w:rsid w:val="00581442"/>
    <w:rsid w:val="005826CF"/>
    <w:rsid w:val="005827B3"/>
    <w:rsid w:val="00584D21"/>
    <w:rsid w:val="005860AC"/>
    <w:rsid w:val="00587C42"/>
    <w:rsid w:val="00587C49"/>
    <w:rsid w:val="00587C56"/>
    <w:rsid w:val="00591119"/>
    <w:rsid w:val="0059120A"/>
    <w:rsid w:val="00591E8C"/>
    <w:rsid w:val="00592B88"/>
    <w:rsid w:val="00592B90"/>
    <w:rsid w:val="005935EA"/>
    <w:rsid w:val="00593E34"/>
    <w:rsid w:val="00594C49"/>
    <w:rsid w:val="005969F5"/>
    <w:rsid w:val="00596D29"/>
    <w:rsid w:val="00597B7D"/>
    <w:rsid w:val="00597FFC"/>
    <w:rsid w:val="005A13EC"/>
    <w:rsid w:val="005A1D7C"/>
    <w:rsid w:val="005A1F72"/>
    <w:rsid w:val="005A2EC3"/>
    <w:rsid w:val="005A3A0F"/>
    <w:rsid w:val="005A3B09"/>
    <w:rsid w:val="005A3CA4"/>
    <w:rsid w:val="005A3CE0"/>
    <w:rsid w:val="005A4EB2"/>
    <w:rsid w:val="005A546C"/>
    <w:rsid w:val="005A550D"/>
    <w:rsid w:val="005A57DC"/>
    <w:rsid w:val="005A63A1"/>
    <w:rsid w:val="005A6C69"/>
    <w:rsid w:val="005A6DA3"/>
    <w:rsid w:val="005A6DD8"/>
    <w:rsid w:val="005A7976"/>
    <w:rsid w:val="005A79C3"/>
    <w:rsid w:val="005A7DC8"/>
    <w:rsid w:val="005B0328"/>
    <w:rsid w:val="005B131E"/>
    <w:rsid w:val="005B21AB"/>
    <w:rsid w:val="005B2739"/>
    <w:rsid w:val="005B36A8"/>
    <w:rsid w:val="005B40D4"/>
    <w:rsid w:val="005B43CE"/>
    <w:rsid w:val="005B504C"/>
    <w:rsid w:val="005B64CE"/>
    <w:rsid w:val="005B69A6"/>
    <w:rsid w:val="005B6BBC"/>
    <w:rsid w:val="005B739A"/>
    <w:rsid w:val="005B77B9"/>
    <w:rsid w:val="005C078F"/>
    <w:rsid w:val="005C2991"/>
    <w:rsid w:val="005C30B9"/>
    <w:rsid w:val="005C4475"/>
    <w:rsid w:val="005C5DAD"/>
    <w:rsid w:val="005C62E6"/>
    <w:rsid w:val="005C73FA"/>
    <w:rsid w:val="005C7911"/>
    <w:rsid w:val="005D0AC6"/>
    <w:rsid w:val="005D1709"/>
    <w:rsid w:val="005D1948"/>
    <w:rsid w:val="005D1BC0"/>
    <w:rsid w:val="005D2104"/>
    <w:rsid w:val="005D25F7"/>
    <w:rsid w:val="005D28D9"/>
    <w:rsid w:val="005D2FDE"/>
    <w:rsid w:val="005D36BD"/>
    <w:rsid w:val="005D373A"/>
    <w:rsid w:val="005D3963"/>
    <w:rsid w:val="005D3AAD"/>
    <w:rsid w:val="005D3C53"/>
    <w:rsid w:val="005D3FB3"/>
    <w:rsid w:val="005D4856"/>
    <w:rsid w:val="005D4CFF"/>
    <w:rsid w:val="005D5960"/>
    <w:rsid w:val="005D7862"/>
    <w:rsid w:val="005D7AC4"/>
    <w:rsid w:val="005D7B1D"/>
    <w:rsid w:val="005E009D"/>
    <w:rsid w:val="005E0B73"/>
    <w:rsid w:val="005E1896"/>
    <w:rsid w:val="005E1BFC"/>
    <w:rsid w:val="005E1C1C"/>
    <w:rsid w:val="005E220A"/>
    <w:rsid w:val="005E5340"/>
    <w:rsid w:val="005E5723"/>
    <w:rsid w:val="005E5DA8"/>
    <w:rsid w:val="005E61A4"/>
    <w:rsid w:val="005F0E20"/>
    <w:rsid w:val="005F1A7F"/>
    <w:rsid w:val="005F1BA1"/>
    <w:rsid w:val="005F27B5"/>
    <w:rsid w:val="005F2D01"/>
    <w:rsid w:val="005F50B8"/>
    <w:rsid w:val="005F57B8"/>
    <w:rsid w:val="005F5BA2"/>
    <w:rsid w:val="005F6904"/>
    <w:rsid w:val="005F6C78"/>
    <w:rsid w:val="005F7D2C"/>
    <w:rsid w:val="005F7F56"/>
    <w:rsid w:val="00601CDA"/>
    <w:rsid w:val="00603A52"/>
    <w:rsid w:val="00603C1F"/>
    <w:rsid w:val="00603C2A"/>
    <w:rsid w:val="006042D9"/>
    <w:rsid w:val="00604EA8"/>
    <w:rsid w:val="006050A3"/>
    <w:rsid w:val="00605271"/>
    <w:rsid w:val="00605D49"/>
    <w:rsid w:val="00606383"/>
    <w:rsid w:val="00606C15"/>
    <w:rsid w:val="00607354"/>
    <w:rsid w:val="006104D1"/>
    <w:rsid w:val="00610573"/>
    <w:rsid w:val="006121DD"/>
    <w:rsid w:val="00612389"/>
    <w:rsid w:val="00612A5D"/>
    <w:rsid w:val="00613239"/>
    <w:rsid w:val="00614211"/>
    <w:rsid w:val="00615476"/>
    <w:rsid w:val="00616279"/>
    <w:rsid w:val="006173AD"/>
    <w:rsid w:val="00617F5D"/>
    <w:rsid w:val="00620883"/>
    <w:rsid w:val="00620D7D"/>
    <w:rsid w:val="006223F3"/>
    <w:rsid w:val="00622CE7"/>
    <w:rsid w:val="00623F1C"/>
    <w:rsid w:val="00624BD3"/>
    <w:rsid w:val="00625407"/>
    <w:rsid w:val="00625AE9"/>
    <w:rsid w:val="00625F45"/>
    <w:rsid w:val="0062660F"/>
    <w:rsid w:val="00626660"/>
    <w:rsid w:val="00626688"/>
    <w:rsid w:val="00626F27"/>
    <w:rsid w:val="006272A3"/>
    <w:rsid w:val="00627D51"/>
    <w:rsid w:val="0063035A"/>
    <w:rsid w:val="0063052B"/>
    <w:rsid w:val="00630BA9"/>
    <w:rsid w:val="00630D85"/>
    <w:rsid w:val="00631072"/>
    <w:rsid w:val="0063170D"/>
    <w:rsid w:val="00631E9B"/>
    <w:rsid w:val="006329D9"/>
    <w:rsid w:val="00632C99"/>
    <w:rsid w:val="00633FDA"/>
    <w:rsid w:val="00634649"/>
    <w:rsid w:val="00634AB7"/>
    <w:rsid w:val="00634B08"/>
    <w:rsid w:val="00635272"/>
    <w:rsid w:val="00635467"/>
    <w:rsid w:val="00635982"/>
    <w:rsid w:val="006363BA"/>
    <w:rsid w:val="00636E56"/>
    <w:rsid w:val="00637C2A"/>
    <w:rsid w:val="00640AE0"/>
    <w:rsid w:val="00640DCA"/>
    <w:rsid w:val="0064132C"/>
    <w:rsid w:val="00641673"/>
    <w:rsid w:val="00641716"/>
    <w:rsid w:val="00642379"/>
    <w:rsid w:val="00642E75"/>
    <w:rsid w:val="00642F7E"/>
    <w:rsid w:val="006433B0"/>
    <w:rsid w:val="0064415A"/>
    <w:rsid w:val="00644E2E"/>
    <w:rsid w:val="006464D9"/>
    <w:rsid w:val="00650913"/>
    <w:rsid w:val="00650EFC"/>
    <w:rsid w:val="00651467"/>
    <w:rsid w:val="00651CA6"/>
    <w:rsid w:val="006523C6"/>
    <w:rsid w:val="00652606"/>
    <w:rsid w:val="00653C96"/>
    <w:rsid w:val="00653F1C"/>
    <w:rsid w:val="00657972"/>
    <w:rsid w:val="006603E7"/>
    <w:rsid w:val="00660B08"/>
    <w:rsid w:val="00662890"/>
    <w:rsid w:val="00663720"/>
    <w:rsid w:val="00663BB3"/>
    <w:rsid w:val="00663D42"/>
    <w:rsid w:val="00664FD2"/>
    <w:rsid w:val="006652B4"/>
    <w:rsid w:val="0066557A"/>
    <w:rsid w:val="00665F19"/>
    <w:rsid w:val="0067051B"/>
    <w:rsid w:val="006706D5"/>
    <w:rsid w:val="00670A46"/>
    <w:rsid w:val="0067183E"/>
    <w:rsid w:val="006734A0"/>
    <w:rsid w:val="00673BF9"/>
    <w:rsid w:val="00673CF7"/>
    <w:rsid w:val="00673E74"/>
    <w:rsid w:val="00674AA4"/>
    <w:rsid w:val="00675DA5"/>
    <w:rsid w:val="00676AB1"/>
    <w:rsid w:val="00677948"/>
    <w:rsid w:val="0068010A"/>
    <w:rsid w:val="00680A7C"/>
    <w:rsid w:val="0068196C"/>
    <w:rsid w:val="00682864"/>
    <w:rsid w:val="00683AB2"/>
    <w:rsid w:val="00683ECC"/>
    <w:rsid w:val="0068525E"/>
    <w:rsid w:val="006853A2"/>
    <w:rsid w:val="00685D2C"/>
    <w:rsid w:val="006872BE"/>
    <w:rsid w:val="0068A442"/>
    <w:rsid w:val="00690A69"/>
    <w:rsid w:val="00690C07"/>
    <w:rsid w:val="006912BB"/>
    <w:rsid w:val="006918A0"/>
    <w:rsid w:val="00693916"/>
    <w:rsid w:val="00693B7C"/>
    <w:rsid w:val="00694C44"/>
    <w:rsid w:val="00694F18"/>
    <w:rsid w:val="006950FA"/>
    <w:rsid w:val="00695A37"/>
    <w:rsid w:val="0069638C"/>
    <w:rsid w:val="006966E1"/>
    <w:rsid w:val="0069697C"/>
    <w:rsid w:val="00696E72"/>
    <w:rsid w:val="006A03E8"/>
    <w:rsid w:val="006A0D48"/>
    <w:rsid w:val="006A0F46"/>
    <w:rsid w:val="006A1176"/>
    <w:rsid w:val="006A23A1"/>
    <w:rsid w:val="006A2835"/>
    <w:rsid w:val="006A2B12"/>
    <w:rsid w:val="006A36FB"/>
    <w:rsid w:val="006A3B8B"/>
    <w:rsid w:val="006A4242"/>
    <w:rsid w:val="006A5D8F"/>
    <w:rsid w:val="006A68AF"/>
    <w:rsid w:val="006A6E64"/>
    <w:rsid w:val="006B09B3"/>
    <w:rsid w:val="006B11C6"/>
    <w:rsid w:val="006B151D"/>
    <w:rsid w:val="006B33C1"/>
    <w:rsid w:val="006B3B8A"/>
    <w:rsid w:val="006B3F97"/>
    <w:rsid w:val="006B3FC7"/>
    <w:rsid w:val="006B4888"/>
    <w:rsid w:val="006B61E4"/>
    <w:rsid w:val="006B6A69"/>
    <w:rsid w:val="006B6C26"/>
    <w:rsid w:val="006B6CE8"/>
    <w:rsid w:val="006B7A52"/>
    <w:rsid w:val="006C0167"/>
    <w:rsid w:val="006C081E"/>
    <w:rsid w:val="006C0DC5"/>
    <w:rsid w:val="006C2670"/>
    <w:rsid w:val="006C282C"/>
    <w:rsid w:val="006C330F"/>
    <w:rsid w:val="006C38B9"/>
    <w:rsid w:val="006C459E"/>
    <w:rsid w:val="006C4888"/>
    <w:rsid w:val="006C6902"/>
    <w:rsid w:val="006C6E16"/>
    <w:rsid w:val="006C7251"/>
    <w:rsid w:val="006C793F"/>
    <w:rsid w:val="006D0C43"/>
    <w:rsid w:val="006D1344"/>
    <w:rsid w:val="006D1592"/>
    <w:rsid w:val="006D1D31"/>
    <w:rsid w:val="006D27C6"/>
    <w:rsid w:val="006D2E2C"/>
    <w:rsid w:val="006D33BD"/>
    <w:rsid w:val="006D39B4"/>
    <w:rsid w:val="006D405B"/>
    <w:rsid w:val="006D55E3"/>
    <w:rsid w:val="006D5AD6"/>
    <w:rsid w:val="006D5E2C"/>
    <w:rsid w:val="006D6096"/>
    <w:rsid w:val="006E0833"/>
    <w:rsid w:val="006E0EAD"/>
    <w:rsid w:val="006E1870"/>
    <w:rsid w:val="006E3420"/>
    <w:rsid w:val="006E3538"/>
    <w:rsid w:val="006E4FF3"/>
    <w:rsid w:val="006E53C6"/>
    <w:rsid w:val="006E56DF"/>
    <w:rsid w:val="006E5DDC"/>
    <w:rsid w:val="006E652C"/>
    <w:rsid w:val="006E6826"/>
    <w:rsid w:val="006F0767"/>
    <w:rsid w:val="006F38BF"/>
    <w:rsid w:val="006F4AB2"/>
    <w:rsid w:val="006F5157"/>
    <w:rsid w:val="006F553D"/>
    <w:rsid w:val="006F5731"/>
    <w:rsid w:val="006F5D91"/>
    <w:rsid w:val="006F5E53"/>
    <w:rsid w:val="006F6FD5"/>
    <w:rsid w:val="006F7071"/>
    <w:rsid w:val="006F79AF"/>
    <w:rsid w:val="00700662"/>
    <w:rsid w:val="00700BBA"/>
    <w:rsid w:val="00701E9D"/>
    <w:rsid w:val="00703059"/>
    <w:rsid w:val="00704C42"/>
    <w:rsid w:val="00705F02"/>
    <w:rsid w:val="0070657A"/>
    <w:rsid w:val="00710833"/>
    <w:rsid w:val="00710C05"/>
    <w:rsid w:val="00711D51"/>
    <w:rsid w:val="0071337F"/>
    <w:rsid w:val="007135EA"/>
    <w:rsid w:val="00713A73"/>
    <w:rsid w:val="00713B74"/>
    <w:rsid w:val="00713DE5"/>
    <w:rsid w:val="00714FD1"/>
    <w:rsid w:val="00716D38"/>
    <w:rsid w:val="007170E4"/>
    <w:rsid w:val="00720555"/>
    <w:rsid w:val="0072142B"/>
    <w:rsid w:val="00721F80"/>
    <w:rsid w:val="007224DB"/>
    <w:rsid w:val="0072429B"/>
    <w:rsid w:val="007249BD"/>
    <w:rsid w:val="00724AD1"/>
    <w:rsid w:val="00725D71"/>
    <w:rsid w:val="00726B04"/>
    <w:rsid w:val="00727170"/>
    <w:rsid w:val="00727DE8"/>
    <w:rsid w:val="0073032B"/>
    <w:rsid w:val="007307A8"/>
    <w:rsid w:val="00730BFF"/>
    <w:rsid w:val="007313D8"/>
    <w:rsid w:val="007321E3"/>
    <w:rsid w:val="007322ED"/>
    <w:rsid w:val="007326C2"/>
    <w:rsid w:val="0073279A"/>
    <w:rsid w:val="00732B7D"/>
    <w:rsid w:val="0073367F"/>
    <w:rsid w:val="007354F6"/>
    <w:rsid w:val="0073591B"/>
    <w:rsid w:val="00735A1E"/>
    <w:rsid w:val="0073600C"/>
    <w:rsid w:val="00740250"/>
    <w:rsid w:val="007405C4"/>
    <w:rsid w:val="00740A99"/>
    <w:rsid w:val="00740FAB"/>
    <w:rsid w:val="00741A0A"/>
    <w:rsid w:val="00742141"/>
    <w:rsid w:val="007427A8"/>
    <w:rsid w:val="00742F03"/>
    <w:rsid w:val="007431D2"/>
    <w:rsid w:val="00743A26"/>
    <w:rsid w:val="00743D15"/>
    <w:rsid w:val="00744201"/>
    <w:rsid w:val="00744F06"/>
    <w:rsid w:val="007451C5"/>
    <w:rsid w:val="007467C0"/>
    <w:rsid w:val="00746D60"/>
    <w:rsid w:val="00746F07"/>
    <w:rsid w:val="00747251"/>
    <w:rsid w:val="007474FF"/>
    <w:rsid w:val="007501B9"/>
    <w:rsid w:val="007517FC"/>
    <w:rsid w:val="007520A6"/>
    <w:rsid w:val="0075210B"/>
    <w:rsid w:val="00752731"/>
    <w:rsid w:val="0075283F"/>
    <w:rsid w:val="0075356E"/>
    <w:rsid w:val="00755978"/>
    <w:rsid w:val="0075644A"/>
    <w:rsid w:val="007565B6"/>
    <w:rsid w:val="00760A39"/>
    <w:rsid w:val="007615BD"/>
    <w:rsid w:val="0076176A"/>
    <w:rsid w:val="0076186E"/>
    <w:rsid w:val="00761BB8"/>
    <w:rsid w:val="00762979"/>
    <w:rsid w:val="00763F32"/>
    <w:rsid w:val="007658D2"/>
    <w:rsid w:val="0076660A"/>
    <w:rsid w:val="00766C84"/>
    <w:rsid w:val="00766FAF"/>
    <w:rsid w:val="007672B5"/>
    <w:rsid w:val="00767E6D"/>
    <w:rsid w:val="0077181D"/>
    <w:rsid w:val="007719F4"/>
    <w:rsid w:val="007727A9"/>
    <w:rsid w:val="00772DF1"/>
    <w:rsid w:val="00774317"/>
    <w:rsid w:val="00776E76"/>
    <w:rsid w:val="00777D2A"/>
    <w:rsid w:val="00780004"/>
    <w:rsid w:val="00780F69"/>
    <w:rsid w:val="0078122C"/>
    <w:rsid w:val="0078359C"/>
    <w:rsid w:val="007838D1"/>
    <w:rsid w:val="00783EF5"/>
    <w:rsid w:val="00784334"/>
    <w:rsid w:val="0078455A"/>
    <w:rsid w:val="00785563"/>
    <w:rsid w:val="00785BF7"/>
    <w:rsid w:val="00786361"/>
    <w:rsid w:val="00787B8C"/>
    <w:rsid w:val="00790156"/>
    <w:rsid w:val="0079052A"/>
    <w:rsid w:val="0079068B"/>
    <w:rsid w:val="007911FA"/>
    <w:rsid w:val="007914D7"/>
    <w:rsid w:val="007918E7"/>
    <w:rsid w:val="00791AF2"/>
    <w:rsid w:val="007935E2"/>
    <w:rsid w:val="007942A8"/>
    <w:rsid w:val="007945F6"/>
    <w:rsid w:val="00794C74"/>
    <w:rsid w:val="00795F2E"/>
    <w:rsid w:val="0079690E"/>
    <w:rsid w:val="00796BEB"/>
    <w:rsid w:val="00797B4D"/>
    <w:rsid w:val="00797E7B"/>
    <w:rsid w:val="00797F8D"/>
    <w:rsid w:val="007A0082"/>
    <w:rsid w:val="007A0A3D"/>
    <w:rsid w:val="007A302B"/>
    <w:rsid w:val="007A3418"/>
    <w:rsid w:val="007A35C7"/>
    <w:rsid w:val="007A4499"/>
    <w:rsid w:val="007A4596"/>
    <w:rsid w:val="007A4E90"/>
    <w:rsid w:val="007A5DB0"/>
    <w:rsid w:val="007A5DC9"/>
    <w:rsid w:val="007A609D"/>
    <w:rsid w:val="007A6D29"/>
    <w:rsid w:val="007A6DE0"/>
    <w:rsid w:val="007A7106"/>
    <w:rsid w:val="007B0138"/>
    <w:rsid w:val="007B0D9A"/>
    <w:rsid w:val="007B1290"/>
    <w:rsid w:val="007B1457"/>
    <w:rsid w:val="007B1D5E"/>
    <w:rsid w:val="007B2F87"/>
    <w:rsid w:val="007B356B"/>
    <w:rsid w:val="007B39F9"/>
    <w:rsid w:val="007B4393"/>
    <w:rsid w:val="007B49D4"/>
    <w:rsid w:val="007B4C05"/>
    <w:rsid w:val="007B571C"/>
    <w:rsid w:val="007B7D76"/>
    <w:rsid w:val="007C0E83"/>
    <w:rsid w:val="007C106A"/>
    <w:rsid w:val="007C108C"/>
    <w:rsid w:val="007C14B2"/>
    <w:rsid w:val="007C2B05"/>
    <w:rsid w:val="007C318E"/>
    <w:rsid w:val="007C346F"/>
    <w:rsid w:val="007C3ABA"/>
    <w:rsid w:val="007C46D4"/>
    <w:rsid w:val="007C5DE4"/>
    <w:rsid w:val="007C6323"/>
    <w:rsid w:val="007C7485"/>
    <w:rsid w:val="007C7A46"/>
    <w:rsid w:val="007C7A5E"/>
    <w:rsid w:val="007D04D8"/>
    <w:rsid w:val="007D0C55"/>
    <w:rsid w:val="007D12BC"/>
    <w:rsid w:val="007D2651"/>
    <w:rsid w:val="007D3E4D"/>
    <w:rsid w:val="007D4931"/>
    <w:rsid w:val="007D5651"/>
    <w:rsid w:val="007D7191"/>
    <w:rsid w:val="007D72E1"/>
    <w:rsid w:val="007D7822"/>
    <w:rsid w:val="007D7F1D"/>
    <w:rsid w:val="007E118E"/>
    <w:rsid w:val="007E12E6"/>
    <w:rsid w:val="007E1736"/>
    <w:rsid w:val="007E1A19"/>
    <w:rsid w:val="007E236B"/>
    <w:rsid w:val="007E2AF6"/>
    <w:rsid w:val="007E3175"/>
    <w:rsid w:val="007E374A"/>
    <w:rsid w:val="007E3C70"/>
    <w:rsid w:val="007E4932"/>
    <w:rsid w:val="007E55AE"/>
    <w:rsid w:val="007E6277"/>
    <w:rsid w:val="007E73B2"/>
    <w:rsid w:val="007E76DD"/>
    <w:rsid w:val="007F04F0"/>
    <w:rsid w:val="007F1680"/>
    <w:rsid w:val="007F2377"/>
    <w:rsid w:val="007F2EE3"/>
    <w:rsid w:val="007F3CBA"/>
    <w:rsid w:val="007F5D9D"/>
    <w:rsid w:val="007F62A1"/>
    <w:rsid w:val="007F63F1"/>
    <w:rsid w:val="007F7549"/>
    <w:rsid w:val="007F7D88"/>
    <w:rsid w:val="00800847"/>
    <w:rsid w:val="00801A98"/>
    <w:rsid w:val="0080248E"/>
    <w:rsid w:val="00803DCE"/>
    <w:rsid w:val="00803F02"/>
    <w:rsid w:val="0080421A"/>
    <w:rsid w:val="00804911"/>
    <w:rsid w:val="008049E8"/>
    <w:rsid w:val="00804ACA"/>
    <w:rsid w:val="00804D05"/>
    <w:rsid w:val="00804E48"/>
    <w:rsid w:val="0080527E"/>
    <w:rsid w:val="0080654C"/>
    <w:rsid w:val="00806965"/>
    <w:rsid w:val="00806D02"/>
    <w:rsid w:val="0081096E"/>
    <w:rsid w:val="00811E6E"/>
    <w:rsid w:val="008130C2"/>
    <w:rsid w:val="00813557"/>
    <w:rsid w:val="00814A87"/>
    <w:rsid w:val="00814A98"/>
    <w:rsid w:val="0081517F"/>
    <w:rsid w:val="008155A5"/>
    <w:rsid w:val="008169B7"/>
    <w:rsid w:val="00816D42"/>
    <w:rsid w:val="0081792B"/>
    <w:rsid w:val="008179AF"/>
    <w:rsid w:val="008209CD"/>
    <w:rsid w:val="008223AB"/>
    <w:rsid w:val="008232C1"/>
    <w:rsid w:val="00823A45"/>
    <w:rsid w:val="008244B3"/>
    <w:rsid w:val="00825419"/>
    <w:rsid w:val="0082634D"/>
    <w:rsid w:val="00826E1C"/>
    <w:rsid w:val="00830EFE"/>
    <w:rsid w:val="00832C0A"/>
    <w:rsid w:val="00833EB0"/>
    <w:rsid w:val="00833FFB"/>
    <w:rsid w:val="00834E44"/>
    <w:rsid w:val="00835DA2"/>
    <w:rsid w:val="0083634C"/>
    <w:rsid w:val="008367C4"/>
    <w:rsid w:val="00837419"/>
    <w:rsid w:val="00837C67"/>
    <w:rsid w:val="00840F3D"/>
    <w:rsid w:val="00841A0E"/>
    <w:rsid w:val="008446FA"/>
    <w:rsid w:val="008466AD"/>
    <w:rsid w:val="0084788E"/>
    <w:rsid w:val="00847ED1"/>
    <w:rsid w:val="00850521"/>
    <w:rsid w:val="00851DD6"/>
    <w:rsid w:val="008523E1"/>
    <w:rsid w:val="008531A8"/>
    <w:rsid w:val="00853A21"/>
    <w:rsid w:val="00853BF7"/>
    <w:rsid w:val="008541EA"/>
    <w:rsid w:val="008542B5"/>
    <w:rsid w:val="0085500F"/>
    <w:rsid w:val="008556C0"/>
    <w:rsid w:val="00855B4E"/>
    <w:rsid w:val="0085662E"/>
    <w:rsid w:val="00860FCD"/>
    <w:rsid w:val="008631F8"/>
    <w:rsid w:val="00863A7B"/>
    <w:rsid w:val="00864CA5"/>
    <w:rsid w:val="00864D66"/>
    <w:rsid w:val="00865197"/>
    <w:rsid w:val="00867309"/>
    <w:rsid w:val="00867441"/>
    <w:rsid w:val="008677AC"/>
    <w:rsid w:val="008679D6"/>
    <w:rsid w:val="0087029C"/>
    <w:rsid w:val="008715FF"/>
    <w:rsid w:val="0087165D"/>
    <w:rsid w:val="008717E7"/>
    <w:rsid w:val="00871968"/>
    <w:rsid w:val="00871DAD"/>
    <w:rsid w:val="00871F28"/>
    <w:rsid w:val="008728AA"/>
    <w:rsid w:val="00872F80"/>
    <w:rsid w:val="008732C1"/>
    <w:rsid w:val="0087339A"/>
    <w:rsid w:val="00874264"/>
    <w:rsid w:val="00875909"/>
    <w:rsid w:val="00875D61"/>
    <w:rsid w:val="00876F55"/>
    <w:rsid w:val="008774BA"/>
    <w:rsid w:val="00877E89"/>
    <w:rsid w:val="0088087B"/>
    <w:rsid w:val="008817C1"/>
    <w:rsid w:val="00881C3C"/>
    <w:rsid w:val="00881E65"/>
    <w:rsid w:val="00882B5A"/>
    <w:rsid w:val="00883193"/>
    <w:rsid w:val="008836B1"/>
    <w:rsid w:val="00885345"/>
    <w:rsid w:val="0088620F"/>
    <w:rsid w:val="00886B50"/>
    <w:rsid w:val="00886EF5"/>
    <w:rsid w:val="00886F24"/>
    <w:rsid w:val="00887E70"/>
    <w:rsid w:val="0089079F"/>
    <w:rsid w:val="00893500"/>
    <w:rsid w:val="00893A85"/>
    <w:rsid w:val="00893CA1"/>
    <w:rsid w:val="00893F9E"/>
    <w:rsid w:val="008943A9"/>
    <w:rsid w:val="008945F9"/>
    <w:rsid w:val="00894A0F"/>
    <w:rsid w:val="00894F4F"/>
    <w:rsid w:val="00895421"/>
    <w:rsid w:val="00895898"/>
    <w:rsid w:val="00896517"/>
    <w:rsid w:val="00896FC7"/>
    <w:rsid w:val="00897888"/>
    <w:rsid w:val="00897E25"/>
    <w:rsid w:val="008A0274"/>
    <w:rsid w:val="008A0E9E"/>
    <w:rsid w:val="008A1B85"/>
    <w:rsid w:val="008A2C2A"/>
    <w:rsid w:val="008A488A"/>
    <w:rsid w:val="008A48EA"/>
    <w:rsid w:val="008A49B4"/>
    <w:rsid w:val="008A61D2"/>
    <w:rsid w:val="008A6910"/>
    <w:rsid w:val="008A719A"/>
    <w:rsid w:val="008A75C7"/>
    <w:rsid w:val="008A7738"/>
    <w:rsid w:val="008B06E7"/>
    <w:rsid w:val="008B1573"/>
    <w:rsid w:val="008B17C5"/>
    <w:rsid w:val="008B37F9"/>
    <w:rsid w:val="008B3889"/>
    <w:rsid w:val="008B44C8"/>
    <w:rsid w:val="008B5EDE"/>
    <w:rsid w:val="008C040A"/>
    <w:rsid w:val="008C13E6"/>
    <w:rsid w:val="008C18E1"/>
    <w:rsid w:val="008C1B67"/>
    <w:rsid w:val="008C2B74"/>
    <w:rsid w:val="008C5859"/>
    <w:rsid w:val="008C5A9A"/>
    <w:rsid w:val="008C73C0"/>
    <w:rsid w:val="008C7938"/>
    <w:rsid w:val="008D096C"/>
    <w:rsid w:val="008D0C77"/>
    <w:rsid w:val="008D1DDB"/>
    <w:rsid w:val="008D2CD9"/>
    <w:rsid w:val="008D2FE3"/>
    <w:rsid w:val="008D4187"/>
    <w:rsid w:val="008D47E0"/>
    <w:rsid w:val="008D4BEC"/>
    <w:rsid w:val="008D6AA1"/>
    <w:rsid w:val="008D6B40"/>
    <w:rsid w:val="008D7911"/>
    <w:rsid w:val="008D7D8D"/>
    <w:rsid w:val="008D7E25"/>
    <w:rsid w:val="008E15B5"/>
    <w:rsid w:val="008E2291"/>
    <w:rsid w:val="008E2C3F"/>
    <w:rsid w:val="008E2DA8"/>
    <w:rsid w:val="008E4530"/>
    <w:rsid w:val="008E53F4"/>
    <w:rsid w:val="008E6982"/>
    <w:rsid w:val="008E6C86"/>
    <w:rsid w:val="008E6F7E"/>
    <w:rsid w:val="008E728E"/>
    <w:rsid w:val="008F012A"/>
    <w:rsid w:val="008F0865"/>
    <w:rsid w:val="008F0B92"/>
    <w:rsid w:val="008F222C"/>
    <w:rsid w:val="008F27E4"/>
    <w:rsid w:val="008F2A04"/>
    <w:rsid w:val="008F2A39"/>
    <w:rsid w:val="008F3CBE"/>
    <w:rsid w:val="008F5D08"/>
    <w:rsid w:val="008F6EBF"/>
    <w:rsid w:val="008F7B61"/>
    <w:rsid w:val="008F7E18"/>
    <w:rsid w:val="0090056B"/>
    <w:rsid w:val="00900ACF"/>
    <w:rsid w:val="00900EE1"/>
    <w:rsid w:val="00901F3F"/>
    <w:rsid w:val="00902F9E"/>
    <w:rsid w:val="00903130"/>
    <w:rsid w:val="00903704"/>
    <w:rsid w:val="00903EAF"/>
    <w:rsid w:val="009040C3"/>
    <w:rsid w:val="00906022"/>
    <w:rsid w:val="00906975"/>
    <w:rsid w:val="009114F1"/>
    <w:rsid w:val="009117C7"/>
    <w:rsid w:val="00911DB4"/>
    <w:rsid w:val="0091255C"/>
    <w:rsid w:val="009128EB"/>
    <w:rsid w:val="00912C4A"/>
    <w:rsid w:val="00915B83"/>
    <w:rsid w:val="00916246"/>
    <w:rsid w:val="00916EA5"/>
    <w:rsid w:val="00917361"/>
    <w:rsid w:val="00917797"/>
    <w:rsid w:val="00917D60"/>
    <w:rsid w:val="00920216"/>
    <w:rsid w:val="009203DD"/>
    <w:rsid w:val="00920541"/>
    <w:rsid w:val="009205B5"/>
    <w:rsid w:val="009211BC"/>
    <w:rsid w:val="00921384"/>
    <w:rsid w:val="0092178F"/>
    <w:rsid w:val="00921CD0"/>
    <w:rsid w:val="00922B2A"/>
    <w:rsid w:val="00923B8D"/>
    <w:rsid w:val="009241E6"/>
    <w:rsid w:val="00924277"/>
    <w:rsid w:val="00926C2E"/>
    <w:rsid w:val="00926DDC"/>
    <w:rsid w:val="00930334"/>
    <w:rsid w:val="00930C23"/>
    <w:rsid w:val="00931DF5"/>
    <w:rsid w:val="0093220B"/>
    <w:rsid w:val="0093249F"/>
    <w:rsid w:val="00933B08"/>
    <w:rsid w:val="00934FA3"/>
    <w:rsid w:val="009350FD"/>
    <w:rsid w:val="00937415"/>
    <w:rsid w:val="009408EF"/>
    <w:rsid w:val="00940D96"/>
    <w:rsid w:val="00943CD8"/>
    <w:rsid w:val="00943F32"/>
    <w:rsid w:val="00944075"/>
    <w:rsid w:val="00944457"/>
    <w:rsid w:val="009445C2"/>
    <w:rsid w:val="00944FE5"/>
    <w:rsid w:val="00945337"/>
    <w:rsid w:val="0094548F"/>
    <w:rsid w:val="0094654B"/>
    <w:rsid w:val="009473C4"/>
    <w:rsid w:val="009507D6"/>
    <w:rsid w:val="00950B38"/>
    <w:rsid w:val="00950EA3"/>
    <w:rsid w:val="0095112B"/>
    <w:rsid w:val="009523B2"/>
    <w:rsid w:val="00953100"/>
    <w:rsid w:val="009532C7"/>
    <w:rsid w:val="0095653C"/>
    <w:rsid w:val="00956736"/>
    <w:rsid w:val="00957531"/>
    <w:rsid w:val="00957A8E"/>
    <w:rsid w:val="00957FD7"/>
    <w:rsid w:val="00960762"/>
    <w:rsid w:val="00960C63"/>
    <w:rsid w:val="009615CF"/>
    <w:rsid w:val="009615E8"/>
    <w:rsid w:val="00962BA8"/>
    <w:rsid w:val="009634C4"/>
    <w:rsid w:val="00965D18"/>
    <w:rsid w:val="00965D83"/>
    <w:rsid w:val="00966AA5"/>
    <w:rsid w:val="00967602"/>
    <w:rsid w:val="00967A6D"/>
    <w:rsid w:val="00970C42"/>
    <w:rsid w:val="00973698"/>
    <w:rsid w:val="00973767"/>
    <w:rsid w:val="0097400D"/>
    <w:rsid w:val="00974E2E"/>
    <w:rsid w:val="0097554A"/>
    <w:rsid w:val="00976039"/>
    <w:rsid w:val="009766BA"/>
    <w:rsid w:val="00977132"/>
    <w:rsid w:val="00977548"/>
    <w:rsid w:val="00980285"/>
    <w:rsid w:val="009804EB"/>
    <w:rsid w:val="00980906"/>
    <w:rsid w:val="009811BB"/>
    <w:rsid w:val="009849DF"/>
    <w:rsid w:val="00984C93"/>
    <w:rsid w:val="00984C9B"/>
    <w:rsid w:val="0098623A"/>
    <w:rsid w:val="009862AB"/>
    <w:rsid w:val="00986A3E"/>
    <w:rsid w:val="00990054"/>
    <w:rsid w:val="0099161A"/>
    <w:rsid w:val="00991748"/>
    <w:rsid w:val="00992306"/>
    <w:rsid w:val="00992DE5"/>
    <w:rsid w:val="00992E3D"/>
    <w:rsid w:val="00993038"/>
    <w:rsid w:val="009935C6"/>
    <w:rsid w:val="009937C6"/>
    <w:rsid w:val="00994A66"/>
    <w:rsid w:val="0099585A"/>
    <w:rsid w:val="00995962"/>
    <w:rsid w:val="00996AD1"/>
    <w:rsid w:val="00996D5C"/>
    <w:rsid w:val="009A0494"/>
    <w:rsid w:val="009A07A2"/>
    <w:rsid w:val="009A0E5F"/>
    <w:rsid w:val="009A43C7"/>
    <w:rsid w:val="009A4401"/>
    <w:rsid w:val="009A468D"/>
    <w:rsid w:val="009A47A5"/>
    <w:rsid w:val="009A5BF6"/>
    <w:rsid w:val="009A6849"/>
    <w:rsid w:val="009A6F53"/>
    <w:rsid w:val="009B094E"/>
    <w:rsid w:val="009B1DA8"/>
    <w:rsid w:val="009B2E5B"/>
    <w:rsid w:val="009B3077"/>
    <w:rsid w:val="009B3628"/>
    <w:rsid w:val="009B3CDD"/>
    <w:rsid w:val="009B4197"/>
    <w:rsid w:val="009B41DD"/>
    <w:rsid w:val="009B565F"/>
    <w:rsid w:val="009B576C"/>
    <w:rsid w:val="009B6542"/>
    <w:rsid w:val="009B66F1"/>
    <w:rsid w:val="009C13AB"/>
    <w:rsid w:val="009C1468"/>
    <w:rsid w:val="009C31E8"/>
    <w:rsid w:val="009C391D"/>
    <w:rsid w:val="009C46A1"/>
    <w:rsid w:val="009C50A0"/>
    <w:rsid w:val="009C5C28"/>
    <w:rsid w:val="009C5C74"/>
    <w:rsid w:val="009C6E4B"/>
    <w:rsid w:val="009C7818"/>
    <w:rsid w:val="009D056A"/>
    <w:rsid w:val="009D0A7B"/>
    <w:rsid w:val="009D22FE"/>
    <w:rsid w:val="009D2B0D"/>
    <w:rsid w:val="009D2C48"/>
    <w:rsid w:val="009D429C"/>
    <w:rsid w:val="009D4C5D"/>
    <w:rsid w:val="009D52B1"/>
    <w:rsid w:val="009D571E"/>
    <w:rsid w:val="009D657B"/>
    <w:rsid w:val="009D6C47"/>
    <w:rsid w:val="009D7AB5"/>
    <w:rsid w:val="009D7F66"/>
    <w:rsid w:val="009E1349"/>
    <w:rsid w:val="009E2D87"/>
    <w:rsid w:val="009E3F4E"/>
    <w:rsid w:val="009E4E61"/>
    <w:rsid w:val="009E5978"/>
    <w:rsid w:val="009E6584"/>
    <w:rsid w:val="009F0133"/>
    <w:rsid w:val="009F02CA"/>
    <w:rsid w:val="009F04AE"/>
    <w:rsid w:val="009F062E"/>
    <w:rsid w:val="009F0B86"/>
    <w:rsid w:val="009F124F"/>
    <w:rsid w:val="009F174D"/>
    <w:rsid w:val="009F18C7"/>
    <w:rsid w:val="009F1D92"/>
    <w:rsid w:val="009F21C3"/>
    <w:rsid w:val="009F240B"/>
    <w:rsid w:val="009F292F"/>
    <w:rsid w:val="009F299C"/>
    <w:rsid w:val="009F2AD8"/>
    <w:rsid w:val="009F327B"/>
    <w:rsid w:val="009F3855"/>
    <w:rsid w:val="009F5C1C"/>
    <w:rsid w:val="009F5D28"/>
    <w:rsid w:val="009F6824"/>
    <w:rsid w:val="009F707B"/>
    <w:rsid w:val="009F779C"/>
    <w:rsid w:val="009F7C00"/>
    <w:rsid w:val="00A00251"/>
    <w:rsid w:val="00A010B1"/>
    <w:rsid w:val="00A0145A"/>
    <w:rsid w:val="00A02CB3"/>
    <w:rsid w:val="00A02F5C"/>
    <w:rsid w:val="00A038BF"/>
    <w:rsid w:val="00A03C2D"/>
    <w:rsid w:val="00A03C3C"/>
    <w:rsid w:val="00A03CF4"/>
    <w:rsid w:val="00A03D11"/>
    <w:rsid w:val="00A04094"/>
    <w:rsid w:val="00A04B54"/>
    <w:rsid w:val="00A0526D"/>
    <w:rsid w:val="00A05982"/>
    <w:rsid w:val="00A05D9B"/>
    <w:rsid w:val="00A0727A"/>
    <w:rsid w:val="00A07FDB"/>
    <w:rsid w:val="00A10E83"/>
    <w:rsid w:val="00A11FEA"/>
    <w:rsid w:val="00A1229E"/>
    <w:rsid w:val="00A13CE8"/>
    <w:rsid w:val="00A13D12"/>
    <w:rsid w:val="00A14469"/>
    <w:rsid w:val="00A14D2E"/>
    <w:rsid w:val="00A16370"/>
    <w:rsid w:val="00A174E1"/>
    <w:rsid w:val="00A177F4"/>
    <w:rsid w:val="00A2039C"/>
    <w:rsid w:val="00A20694"/>
    <w:rsid w:val="00A2215A"/>
    <w:rsid w:val="00A22435"/>
    <w:rsid w:val="00A2273B"/>
    <w:rsid w:val="00A232AD"/>
    <w:rsid w:val="00A2433C"/>
    <w:rsid w:val="00A24419"/>
    <w:rsid w:val="00A24640"/>
    <w:rsid w:val="00A250B1"/>
    <w:rsid w:val="00A25D27"/>
    <w:rsid w:val="00A269C5"/>
    <w:rsid w:val="00A271E8"/>
    <w:rsid w:val="00A30386"/>
    <w:rsid w:val="00A30E21"/>
    <w:rsid w:val="00A314A7"/>
    <w:rsid w:val="00A31692"/>
    <w:rsid w:val="00A31709"/>
    <w:rsid w:val="00A32E54"/>
    <w:rsid w:val="00A334D7"/>
    <w:rsid w:val="00A3363E"/>
    <w:rsid w:val="00A33EBC"/>
    <w:rsid w:val="00A34424"/>
    <w:rsid w:val="00A3472C"/>
    <w:rsid w:val="00A35453"/>
    <w:rsid w:val="00A35B5E"/>
    <w:rsid w:val="00A36C42"/>
    <w:rsid w:val="00A36D5F"/>
    <w:rsid w:val="00A36DEB"/>
    <w:rsid w:val="00A36FE0"/>
    <w:rsid w:val="00A405BA"/>
    <w:rsid w:val="00A40662"/>
    <w:rsid w:val="00A4184C"/>
    <w:rsid w:val="00A418DD"/>
    <w:rsid w:val="00A44CC6"/>
    <w:rsid w:val="00A4502A"/>
    <w:rsid w:val="00A45462"/>
    <w:rsid w:val="00A4598B"/>
    <w:rsid w:val="00A46349"/>
    <w:rsid w:val="00A46E49"/>
    <w:rsid w:val="00A507CF"/>
    <w:rsid w:val="00A51447"/>
    <w:rsid w:val="00A5155D"/>
    <w:rsid w:val="00A515F0"/>
    <w:rsid w:val="00A517B0"/>
    <w:rsid w:val="00A53278"/>
    <w:rsid w:val="00A53357"/>
    <w:rsid w:val="00A53C3A"/>
    <w:rsid w:val="00A54764"/>
    <w:rsid w:val="00A562E5"/>
    <w:rsid w:val="00A56F80"/>
    <w:rsid w:val="00A57914"/>
    <w:rsid w:val="00A57EF0"/>
    <w:rsid w:val="00A6061B"/>
    <w:rsid w:val="00A60F28"/>
    <w:rsid w:val="00A610E4"/>
    <w:rsid w:val="00A61987"/>
    <w:rsid w:val="00A62286"/>
    <w:rsid w:val="00A631A2"/>
    <w:rsid w:val="00A63A55"/>
    <w:rsid w:val="00A63E3E"/>
    <w:rsid w:val="00A65332"/>
    <w:rsid w:val="00A655D0"/>
    <w:rsid w:val="00A6D3A8"/>
    <w:rsid w:val="00A7137A"/>
    <w:rsid w:val="00A71E13"/>
    <w:rsid w:val="00A726EA"/>
    <w:rsid w:val="00A734DB"/>
    <w:rsid w:val="00A73A42"/>
    <w:rsid w:val="00A74230"/>
    <w:rsid w:val="00A74E13"/>
    <w:rsid w:val="00A754E1"/>
    <w:rsid w:val="00A8004E"/>
    <w:rsid w:val="00A80DE1"/>
    <w:rsid w:val="00A82AE6"/>
    <w:rsid w:val="00A83294"/>
    <w:rsid w:val="00A83F26"/>
    <w:rsid w:val="00A86394"/>
    <w:rsid w:val="00A86FCF"/>
    <w:rsid w:val="00A90D3B"/>
    <w:rsid w:val="00A9167F"/>
    <w:rsid w:val="00A928C7"/>
    <w:rsid w:val="00A93236"/>
    <w:rsid w:val="00A9397B"/>
    <w:rsid w:val="00A94253"/>
    <w:rsid w:val="00A94574"/>
    <w:rsid w:val="00A95EB0"/>
    <w:rsid w:val="00A9777D"/>
    <w:rsid w:val="00AA01F6"/>
    <w:rsid w:val="00AA0367"/>
    <w:rsid w:val="00AA09E2"/>
    <w:rsid w:val="00AA12C8"/>
    <w:rsid w:val="00AA28F9"/>
    <w:rsid w:val="00AA2914"/>
    <w:rsid w:val="00AA349B"/>
    <w:rsid w:val="00AA3E38"/>
    <w:rsid w:val="00AA411E"/>
    <w:rsid w:val="00AA41AD"/>
    <w:rsid w:val="00AA45D7"/>
    <w:rsid w:val="00AA4A96"/>
    <w:rsid w:val="00AA528B"/>
    <w:rsid w:val="00AA5305"/>
    <w:rsid w:val="00AA5BFF"/>
    <w:rsid w:val="00AA6472"/>
    <w:rsid w:val="00AB087D"/>
    <w:rsid w:val="00AB1552"/>
    <w:rsid w:val="00AB198C"/>
    <w:rsid w:val="00AB1AEF"/>
    <w:rsid w:val="00AB1E71"/>
    <w:rsid w:val="00AB1F95"/>
    <w:rsid w:val="00AB38E3"/>
    <w:rsid w:val="00AB41C5"/>
    <w:rsid w:val="00AB4259"/>
    <w:rsid w:val="00AB4839"/>
    <w:rsid w:val="00AB545A"/>
    <w:rsid w:val="00AB688B"/>
    <w:rsid w:val="00AC139F"/>
    <w:rsid w:val="00AC221A"/>
    <w:rsid w:val="00AC4024"/>
    <w:rsid w:val="00AC42AF"/>
    <w:rsid w:val="00AC488A"/>
    <w:rsid w:val="00AD0ADE"/>
    <w:rsid w:val="00AD1568"/>
    <w:rsid w:val="00AD1CB1"/>
    <w:rsid w:val="00AD1EDD"/>
    <w:rsid w:val="00AD36E7"/>
    <w:rsid w:val="00AD479B"/>
    <w:rsid w:val="00AD72FE"/>
    <w:rsid w:val="00AE0CEE"/>
    <w:rsid w:val="00AE0F48"/>
    <w:rsid w:val="00AE12FD"/>
    <w:rsid w:val="00AE2483"/>
    <w:rsid w:val="00AE2D1F"/>
    <w:rsid w:val="00AE3775"/>
    <w:rsid w:val="00AE4BAA"/>
    <w:rsid w:val="00AE4EB8"/>
    <w:rsid w:val="00AE50A5"/>
    <w:rsid w:val="00AE688F"/>
    <w:rsid w:val="00AE73A7"/>
    <w:rsid w:val="00AE7B62"/>
    <w:rsid w:val="00AF090E"/>
    <w:rsid w:val="00AF0BB2"/>
    <w:rsid w:val="00AF1F11"/>
    <w:rsid w:val="00AF223A"/>
    <w:rsid w:val="00AF29BD"/>
    <w:rsid w:val="00AF3474"/>
    <w:rsid w:val="00AF3DE6"/>
    <w:rsid w:val="00AF4027"/>
    <w:rsid w:val="00AF48D8"/>
    <w:rsid w:val="00AF567A"/>
    <w:rsid w:val="00AF56A9"/>
    <w:rsid w:val="00AF5F6C"/>
    <w:rsid w:val="00AF619A"/>
    <w:rsid w:val="00AF6BDA"/>
    <w:rsid w:val="00AF6E05"/>
    <w:rsid w:val="00AF715C"/>
    <w:rsid w:val="00AF7350"/>
    <w:rsid w:val="00AF7487"/>
    <w:rsid w:val="00B0012A"/>
    <w:rsid w:val="00B003F2"/>
    <w:rsid w:val="00B00741"/>
    <w:rsid w:val="00B00B08"/>
    <w:rsid w:val="00B00F27"/>
    <w:rsid w:val="00B013DB"/>
    <w:rsid w:val="00B01733"/>
    <w:rsid w:val="00B01CF9"/>
    <w:rsid w:val="00B02093"/>
    <w:rsid w:val="00B02321"/>
    <w:rsid w:val="00B02704"/>
    <w:rsid w:val="00B02C62"/>
    <w:rsid w:val="00B032A3"/>
    <w:rsid w:val="00B03F25"/>
    <w:rsid w:val="00B0403B"/>
    <w:rsid w:val="00B04430"/>
    <w:rsid w:val="00B04A2F"/>
    <w:rsid w:val="00B04C49"/>
    <w:rsid w:val="00B04DD5"/>
    <w:rsid w:val="00B050D8"/>
    <w:rsid w:val="00B051DD"/>
    <w:rsid w:val="00B068B7"/>
    <w:rsid w:val="00B07258"/>
    <w:rsid w:val="00B0745B"/>
    <w:rsid w:val="00B079B6"/>
    <w:rsid w:val="00B10310"/>
    <w:rsid w:val="00B111B9"/>
    <w:rsid w:val="00B11981"/>
    <w:rsid w:val="00B11EDD"/>
    <w:rsid w:val="00B12BBD"/>
    <w:rsid w:val="00B14923"/>
    <w:rsid w:val="00B15544"/>
    <w:rsid w:val="00B1651E"/>
    <w:rsid w:val="00B1657A"/>
    <w:rsid w:val="00B16A9E"/>
    <w:rsid w:val="00B21951"/>
    <w:rsid w:val="00B21976"/>
    <w:rsid w:val="00B222FA"/>
    <w:rsid w:val="00B22732"/>
    <w:rsid w:val="00B230C9"/>
    <w:rsid w:val="00B268D5"/>
    <w:rsid w:val="00B26CCA"/>
    <w:rsid w:val="00B27572"/>
    <w:rsid w:val="00B30259"/>
    <w:rsid w:val="00B30AF0"/>
    <w:rsid w:val="00B30D6F"/>
    <w:rsid w:val="00B31B46"/>
    <w:rsid w:val="00B342C1"/>
    <w:rsid w:val="00B41380"/>
    <w:rsid w:val="00B417AC"/>
    <w:rsid w:val="00B41821"/>
    <w:rsid w:val="00B41AEE"/>
    <w:rsid w:val="00B42FAC"/>
    <w:rsid w:val="00B4389E"/>
    <w:rsid w:val="00B43936"/>
    <w:rsid w:val="00B43E49"/>
    <w:rsid w:val="00B447C1"/>
    <w:rsid w:val="00B44B53"/>
    <w:rsid w:val="00B4536B"/>
    <w:rsid w:val="00B4538D"/>
    <w:rsid w:val="00B458E0"/>
    <w:rsid w:val="00B463D3"/>
    <w:rsid w:val="00B467B2"/>
    <w:rsid w:val="00B46A6A"/>
    <w:rsid w:val="00B46D24"/>
    <w:rsid w:val="00B46D32"/>
    <w:rsid w:val="00B46F2B"/>
    <w:rsid w:val="00B47405"/>
    <w:rsid w:val="00B47666"/>
    <w:rsid w:val="00B513B8"/>
    <w:rsid w:val="00B518A4"/>
    <w:rsid w:val="00B518B1"/>
    <w:rsid w:val="00B54073"/>
    <w:rsid w:val="00B54CB2"/>
    <w:rsid w:val="00B54E6D"/>
    <w:rsid w:val="00B5554D"/>
    <w:rsid w:val="00B56036"/>
    <w:rsid w:val="00B56515"/>
    <w:rsid w:val="00B566AA"/>
    <w:rsid w:val="00B6008F"/>
    <w:rsid w:val="00B60189"/>
    <w:rsid w:val="00B623BD"/>
    <w:rsid w:val="00B62495"/>
    <w:rsid w:val="00B62612"/>
    <w:rsid w:val="00B62966"/>
    <w:rsid w:val="00B62B19"/>
    <w:rsid w:val="00B62F63"/>
    <w:rsid w:val="00B636C2"/>
    <w:rsid w:val="00B649EE"/>
    <w:rsid w:val="00B65B7A"/>
    <w:rsid w:val="00B665B8"/>
    <w:rsid w:val="00B67829"/>
    <w:rsid w:val="00B70712"/>
    <w:rsid w:val="00B7326B"/>
    <w:rsid w:val="00B737BC"/>
    <w:rsid w:val="00B73B7C"/>
    <w:rsid w:val="00B748C5"/>
    <w:rsid w:val="00B74941"/>
    <w:rsid w:val="00B7538F"/>
    <w:rsid w:val="00B755D7"/>
    <w:rsid w:val="00B75B3B"/>
    <w:rsid w:val="00B76FD4"/>
    <w:rsid w:val="00B812E3"/>
    <w:rsid w:val="00B8178C"/>
    <w:rsid w:val="00B82FD9"/>
    <w:rsid w:val="00B832FE"/>
    <w:rsid w:val="00B84484"/>
    <w:rsid w:val="00B846E2"/>
    <w:rsid w:val="00B84B75"/>
    <w:rsid w:val="00B84C86"/>
    <w:rsid w:val="00B85906"/>
    <w:rsid w:val="00B85914"/>
    <w:rsid w:val="00B85FAF"/>
    <w:rsid w:val="00B86285"/>
    <w:rsid w:val="00B866EA"/>
    <w:rsid w:val="00B87D14"/>
    <w:rsid w:val="00B902F4"/>
    <w:rsid w:val="00B920DC"/>
    <w:rsid w:val="00B92998"/>
    <w:rsid w:val="00B92F7C"/>
    <w:rsid w:val="00B9374D"/>
    <w:rsid w:val="00B949E8"/>
    <w:rsid w:val="00B94CB8"/>
    <w:rsid w:val="00B9524D"/>
    <w:rsid w:val="00B95642"/>
    <w:rsid w:val="00B95A04"/>
    <w:rsid w:val="00B96435"/>
    <w:rsid w:val="00B96BB4"/>
    <w:rsid w:val="00BA0A43"/>
    <w:rsid w:val="00BA1642"/>
    <w:rsid w:val="00BA19B0"/>
    <w:rsid w:val="00BA25AD"/>
    <w:rsid w:val="00BA2738"/>
    <w:rsid w:val="00BA4103"/>
    <w:rsid w:val="00BA4216"/>
    <w:rsid w:val="00BA4457"/>
    <w:rsid w:val="00BA48E7"/>
    <w:rsid w:val="00BA4F1E"/>
    <w:rsid w:val="00BA52B2"/>
    <w:rsid w:val="00BA53B7"/>
    <w:rsid w:val="00BA544B"/>
    <w:rsid w:val="00BA5712"/>
    <w:rsid w:val="00BA5740"/>
    <w:rsid w:val="00BA6170"/>
    <w:rsid w:val="00BA6185"/>
    <w:rsid w:val="00BA6614"/>
    <w:rsid w:val="00BA6A88"/>
    <w:rsid w:val="00BA6B78"/>
    <w:rsid w:val="00BA7030"/>
    <w:rsid w:val="00BA7A9C"/>
    <w:rsid w:val="00BB0AB6"/>
    <w:rsid w:val="00BB0AFD"/>
    <w:rsid w:val="00BB0F16"/>
    <w:rsid w:val="00BB0F52"/>
    <w:rsid w:val="00BB1137"/>
    <w:rsid w:val="00BB1BA5"/>
    <w:rsid w:val="00BB228A"/>
    <w:rsid w:val="00BB2781"/>
    <w:rsid w:val="00BB2A25"/>
    <w:rsid w:val="00BB2C54"/>
    <w:rsid w:val="00BB3EA8"/>
    <w:rsid w:val="00BB4C7A"/>
    <w:rsid w:val="00BB4C89"/>
    <w:rsid w:val="00BB55AF"/>
    <w:rsid w:val="00BB5D29"/>
    <w:rsid w:val="00BB6842"/>
    <w:rsid w:val="00BB698D"/>
    <w:rsid w:val="00BB6D97"/>
    <w:rsid w:val="00BB73B4"/>
    <w:rsid w:val="00BB7A3F"/>
    <w:rsid w:val="00BC05BC"/>
    <w:rsid w:val="00BC25A8"/>
    <w:rsid w:val="00BC2C25"/>
    <w:rsid w:val="00BC4392"/>
    <w:rsid w:val="00BC47F8"/>
    <w:rsid w:val="00BC5150"/>
    <w:rsid w:val="00BC6968"/>
    <w:rsid w:val="00BC6B3B"/>
    <w:rsid w:val="00BC7235"/>
    <w:rsid w:val="00BD358E"/>
    <w:rsid w:val="00BD3669"/>
    <w:rsid w:val="00BD42B9"/>
    <w:rsid w:val="00BD4F3A"/>
    <w:rsid w:val="00BD576F"/>
    <w:rsid w:val="00BD6032"/>
    <w:rsid w:val="00BD643D"/>
    <w:rsid w:val="00BD686C"/>
    <w:rsid w:val="00BD7078"/>
    <w:rsid w:val="00BD70B5"/>
    <w:rsid w:val="00BD72B7"/>
    <w:rsid w:val="00BD7699"/>
    <w:rsid w:val="00BE032D"/>
    <w:rsid w:val="00BE4791"/>
    <w:rsid w:val="00BE4CF4"/>
    <w:rsid w:val="00BE4FC0"/>
    <w:rsid w:val="00BE6F15"/>
    <w:rsid w:val="00BE7290"/>
    <w:rsid w:val="00BE7C15"/>
    <w:rsid w:val="00BE7C5E"/>
    <w:rsid w:val="00BF1D00"/>
    <w:rsid w:val="00BF32FD"/>
    <w:rsid w:val="00BF37BD"/>
    <w:rsid w:val="00BF3C4C"/>
    <w:rsid w:val="00BF44CB"/>
    <w:rsid w:val="00BF45B7"/>
    <w:rsid w:val="00BF4808"/>
    <w:rsid w:val="00BF6164"/>
    <w:rsid w:val="00BF71E2"/>
    <w:rsid w:val="00BF77B9"/>
    <w:rsid w:val="00BF780E"/>
    <w:rsid w:val="00C00733"/>
    <w:rsid w:val="00C02B56"/>
    <w:rsid w:val="00C03648"/>
    <w:rsid w:val="00C04D15"/>
    <w:rsid w:val="00C05EDD"/>
    <w:rsid w:val="00C062BA"/>
    <w:rsid w:val="00C068EC"/>
    <w:rsid w:val="00C07419"/>
    <w:rsid w:val="00C10418"/>
    <w:rsid w:val="00C108A2"/>
    <w:rsid w:val="00C111E5"/>
    <w:rsid w:val="00C11383"/>
    <w:rsid w:val="00C1192A"/>
    <w:rsid w:val="00C12C61"/>
    <w:rsid w:val="00C1372C"/>
    <w:rsid w:val="00C137B8"/>
    <w:rsid w:val="00C139B9"/>
    <w:rsid w:val="00C13C72"/>
    <w:rsid w:val="00C14008"/>
    <w:rsid w:val="00C14D29"/>
    <w:rsid w:val="00C1666E"/>
    <w:rsid w:val="00C16A71"/>
    <w:rsid w:val="00C173C0"/>
    <w:rsid w:val="00C17D64"/>
    <w:rsid w:val="00C20322"/>
    <w:rsid w:val="00C2170C"/>
    <w:rsid w:val="00C219B7"/>
    <w:rsid w:val="00C21F5B"/>
    <w:rsid w:val="00C222EB"/>
    <w:rsid w:val="00C22CAA"/>
    <w:rsid w:val="00C23A56"/>
    <w:rsid w:val="00C242E1"/>
    <w:rsid w:val="00C24E0C"/>
    <w:rsid w:val="00C264F1"/>
    <w:rsid w:val="00C269D5"/>
    <w:rsid w:val="00C27AAF"/>
    <w:rsid w:val="00C31DB9"/>
    <w:rsid w:val="00C33126"/>
    <w:rsid w:val="00C338B2"/>
    <w:rsid w:val="00C34681"/>
    <w:rsid w:val="00C35415"/>
    <w:rsid w:val="00C35F09"/>
    <w:rsid w:val="00C3628A"/>
    <w:rsid w:val="00C371E3"/>
    <w:rsid w:val="00C411F7"/>
    <w:rsid w:val="00C418C9"/>
    <w:rsid w:val="00C41A82"/>
    <w:rsid w:val="00C41D05"/>
    <w:rsid w:val="00C42CC5"/>
    <w:rsid w:val="00C43F78"/>
    <w:rsid w:val="00C44CB5"/>
    <w:rsid w:val="00C45269"/>
    <w:rsid w:val="00C46457"/>
    <w:rsid w:val="00C466F8"/>
    <w:rsid w:val="00C46C42"/>
    <w:rsid w:val="00C46DC4"/>
    <w:rsid w:val="00C46E54"/>
    <w:rsid w:val="00C4742D"/>
    <w:rsid w:val="00C47589"/>
    <w:rsid w:val="00C475A1"/>
    <w:rsid w:val="00C477C6"/>
    <w:rsid w:val="00C47FF7"/>
    <w:rsid w:val="00C5157D"/>
    <w:rsid w:val="00C525EA"/>
    <w:rsid w:val="00C52AC3"/>
    <w:rsid w:val="00C53319"/>
    <w:rsid w:val="00C534F9"/>
    <w:rsid w:val="00C5363D"/>
    <w:rsid w:val="00C537BB"/>
    <w:rsid w:val="00C537E1"/>
    <w:rsid w:val="00C53B71"/>
    <w:rsid w:val="00C53B99"/>
    <w:rsid w:val="00C55538"/>
    <w:rsid w:val="00C55D34"/>
    <w:rsid w:val="00C55F95"/>
    <w:rsid w:val="00C5742E"/>
    <w:rsid w:val="00C57C9D"/>
    <w:rsid w:val="00C604B8"/>
    <w:rsid w:val="00C6131E"/>
    <w:rsid w:val="00C618CD"/>
    <w:rsid w:val="00C62530"/>
    <w:rsid w:val="00C63629"/>
    <w:rsid w:val="00C64463"/>
    <w:rsid w:val="00C644E4"/>
    <w:rsid w:val="00C65142"/>
    <w:rsid w:val="00C654AA"/>
    <w:rsid w:val="00C65D36"/>
    <w:rsid w:val="00C674AF"/>
    <w:rsid w:val="00C676F6"/>
    <w:rsid w:val="00C70578"/>
    <w:rsid w:val="00C70709"/>
    <w:rsid w:val="00C712DB"/>
    <w:rsid w:val="00C73D67"/>
    <w:rsid w:val="00C73D8E"/>
    <w:rsid w:val="00C74036"/>
    <w:rsid w:val="00C7481E"/>
    <w:rsid w:val="00C749FC"/>
    <w:rsid w:val="00C75171"/>
    <w:rsid w:val="00C757B4"/>
    <w:rsid w:val="00C75A9B"/>
    <w:rsid w:val="00C75C63"/>
    <w:rsid w:val="00C75E6A"/>
    <w:rsid w:val="00C776DF"/>
    <w:rsid w:val="00C7776B"/>
    <w:rsid w:val="00C7785D"/>
    <w:rsid w:val="00C808C1"/>
    <w:rsid w:val="00C824C2"/>
    <w:rsid w:val="00C829B1"/>
    <w:rsid w:val="00C82DB4"/>
    <w:rsid w:val="00C8389A"/>
    <w:rsid w:val="00C83B67"/>
    <w:rsid w:val="00C845E6"/>
    <w:rsid w:val="00C84B71"/>
    <w:rsid w:val="00C853DF"/>
    <w:rsid w:val="00C85A0D"/>
    <w:rsid w:val="00C863FA"/>
    <w:rsid w:val="00C86472"/>
    <w:rsid w:val="00C866C4"/>
    <w:rsid w:val="00C86735"/>
    <w:rsid w:val="00C874B0"/>
    <w:rsid w:val="00C90484"/>
    <w:rsid w:val="00C905C0"/>
    <w:rsid w:val="00C90DB9"/>
    <w:rsid w:val="00C9133C"/>
    <w:rsid w:val="00C91BD0"/>
    <w:rsid w:val="00C91F55"/>
    <w:rsid w:val="00C921B3"/>
    <w:rsid w:val="00C92D31"/>
    <w:rsid w:val="00C931A8"/>
    <w:rsid w:val="00C9398B"/>
    <w:rsid w:val="00C94558"/>
    <w:rsid w:val="00C9458A"/>
    <w:rsid w:val="00C947D7"/>
    <w:rsid w:val="00C957F8"/>
    <w:rsid w:val="00C9678C"/>
    <w:rsid w:val="00C97AC5"/>
    <w:rsid w:val="00CA010F"/>
    <w:rsid w:val="00CA0BCC"/>
    <w:rsid w:val="00CA0D6D"/>
    <w:rsid w:val="00CA1241"/>
    <w:rsid w:val="00CA169A"/>
    <w:rsid w:val="00CA1C92"/>
    <w:rsid w:val="00CA2F7C"/>
    <w:rsid w:val="00CA2FA5"/>
    <w:rsid w:val="00CA3B47"/>
    <w:rsid w:val="00CA42FA"/>
    <w:rsid w:val="00CA45E0"/>
    <w:rsid w:val="00CA4BA0"/>
    <w:rsid w:val="00CA5458"/>
    <w:rsid w:val="00CA551D"/>
    <w:rsid w:val="00CA57D8"/>
    <w:rsid w:val="00CA6A7B"/>
    <w:rsid w:val="00CA7161"/>
    <w:rsid w:val="00CA7320"/>
    <w:rsid w:val="00CB08CF"/>
    <w:rsid w:val="00CB0F8D"/>
    <w:rsid w:val="00CB13B2"/>
    <w:rsid w:val="00CB1B4F"/>
    <w:rsid w:val="00CB3FB9"/>
    <w:rsid w:val="00CB6056"/>
    <w:rsid w:val="00CB6633"/>
    <w:rsid w:val="00CB68EA"/>
    <w:rsid w:val="00CB711D"/>
    <w:rsid w:val="00CC02BF"/>
    <w:rsid w:val="00CC05BB"/>
    <w:rsid w:val="00CC1614"/>
    <w:rsid w:val="00CC288E"/>
    <w:rsid w:val="00CC2C0A"/>
    <w:rsid w:val="00CC3E67"/>
    <w:rsid w:val="00CC4701"/>
    <w:rsid w:val="00CC56B2"/>
    <w:rsid w:val="00CC6297"/>
    <w:rsid w:val="00CC7AF2"/>
    <w:rsid w:val="00CD249A"/>
    <w:rsid w:val="00CD2C84"/>
    <w:rsid w:val="00CD3D64"/>
    <w:rsid w:val="00CD4D17"/>
    <w:rsid w:val="00CD675E"/>
    <w:rsid w:val="00CD7793"/>
    <w:rsid w:val="00CD7EF0"/>
    <w:rsid w:val="00CD7F72"/>
    <w:rsid w:val="00CE02DA"/>
    <w:rsid w:val="00CE2748"/>
    <w:rsid w:val="00CE29BC"/>
    <w:rsid w:val="00CE3BB1"/>
    <w:rsid w:val="00CE55B9"/>
    <w:rsid w:val="00CF02D0"/>
    <w:rsid w:val="00CF112B"/>
    <w:rsid w:val="00CF166F"/>
    <w:rsid w:val="00CF1FF8"/>
    <w:rsid w:val="00CF2A8D"/>
    <w:rsid w:val="00CF3305"/>
    <w:rsid w:val="00CF3F71"/>
    <w:rsid w:val="00CF3F7B"/>
    <w:rsid w:val="00CF45F7"/>
    <w:rsid w:val="00CF4CB9"/>
    <w:rsid w:val="00CF6C4F"/>
    <w:rsid w:val="00CF7667"/>
    <w:rsid w:val="00CF7B04"/>
    <w:rsid w:val="00CF7C86"/>
    <w:rsid w:val="00D00697"/>
    <w:rsid w:val="00D008A3"/>
    <w:rsid w:val="00D00C42"/>
    <w:rsid w:val="00D016AE"/>
    <w:rsid w:val="00D01983"/>
    <w:rsid w:val="00D01C49"/>
    <w:rsid w:val="00D025D9"/>
    <w:rsid w:val="00D03D38"/>
    <w:rsid w:val="00D03FB4"/>
    <w:rsid w:val="00D0484C"/>
    <w:rsid w:val="00D057D1"/>
    <w:rsid w:val="00D05BA3"/>
    <w:rsid w:val="00D0691B"/>
    <w:rsid w:val="00D075C7"/>
    <w:rsid w:val="00D07C2B"/>
    <w:rsid w:val="00D07D48"/>
    <w:rsid w:val="00D11542"/>
    <w:rsid w:val="00D13CB6"/>
    <w:rsid w:val="00D14978"/>
    <w:rsid w:val="00D158E1"/>
    <w:rsid w:val="00D15960"/>
    <w:rsid w:val="00D1746C"/>
    <w:rsid w:val="00D21502"/>
    <w:rsid w:val="00D2161B"/>
    <w:rsid w:val="00D22384"/>
    <w:rsid w:val="00D230DB"/>
    <w:rsid w:val="00D23D11"/>
    <w:rsid w:val="00D24AC3"/>
    <w:rsid w:val="00D25CD6"/>
    <w:rsid w:val="00D26191"/>
    <w:rsid w:val="00D277A2"/>
    <w:rsid w:val="00D27D3E"/>
    <w:rsid w:val="00D27D91"/>
    <w:rsid w:val="00D30896"/>
    <w:rsid w:val="00D30D8D"/>
    <w:rsid w:val="00D31259"/>
    <w:rsid w:val="00D33BA6"/>
    <w:rsid w:val="00D33EA0"/>
    <w:rsid w:val="00D34A6F"/>
    <w:rsid w:val="00D34AAB"/>
    <w:rsid w:val="00D352CD"/>
    <w:rsid w:val="00D3659E"/>
    <w:rsid w:val="00D37ECA"/>
    <w:rsid w:val="00D37F41"/>
    <w:rsid w:val="00D40B5C"/>
    <w:rsid w:val="00D41855"/>
    <w:rsid w:val="00D41892"/>
    <w:rsid w:val="00D41C35"/>
    <w:rsid w:val="00D42391"/>
    <w:rsid w:val="00D428DF"/>
    <w:rsid w:val="00D42F32"/>
    <w:rsid w:val="00D4349C"/>
    <w:rsid w:val="00D442AF"/>
    <w:rsid w:val="00D447DD"/>
    <w:rsid w:val="00D44952"/>
    <w:rsid w:val="00D44DFD"/>
    <w:rsid w:val="00D44EC0"/>
    <w:rsid w:val="00D450E3"/>
    <w:rsid w:val="00D4556F"/>
    <w:rsid w:val="00D4574A"/>
    <w:rsid w:val="00D457A1"/>
    <w:rsid w:val="00D5036D"/>
    <w:rsid w:val="00D50391"/>
    <w:rsid w:val="00D523AB"/>
    <w:rsid w:val="00D52572"/>
    <w:rsid w:val="00D52ABF"/>
    <w:rsid w:val="00D552D7"/>
    <w:rsid w:val="00D5576F"/>
    <w:rsid w:val="00D564C3"/>
    <w:rsid w:val="00D56F1F"/>
    <w:rsid w:val="00D56F35"/>
    <w:rsid w:val="00D600FB"/>
    <w:rsid w:val="00D6021A"/>
    <w:rsid w:val="00D61786"/>
    <w:rsid w:val="00D62573"/>
    <w:rsid w:val="00D62B9C"/>
    <w:rsid w:val="00D6336B"/>
    <w:rsid w:val="00D63889"/>
    <w:rsid w:val="00D65887"/>
    <w:rsid w:val="00D6598A"/>
    <w:rsid w:val="00D65D34"/>
    <w:rsid w:val="00D71964"/>
    <w:rsid w:val="00D72D68"/>
    <w:rsid w:val="00D737F7"/>
    <w:rsid w:val="00D737FB"/>
    <w:rsid w:val="00D73917"/>
    <w:rsid w:val="00D73D84"/>
    <w:rsid w:val="00D744B9"/>
    <w:rsid w:val="00D74B55"/>
    <w:rsid w:val="00D75B79"/>
    <w:rsid w:val="00D76556"/>
    <w:rsid w:val="00D76ADA"/>
    <w:rsid w:val="00D76EC9"/>
    <w:rsid w:val="00D77CCF"/>
    <w:rsid w:val="00D77EE4"/>
    <w:rsid w:val="00D80BAF"/>
    <w:rsid w:val="00D80D48"/>
    <w:rsid w:val="00D81151"/>
    <w:rsid w:val="00D81221"/>
    <w:rsid w:val="00D81323"/>
    <w:rsid w:val="00D81A24"/>
    <w:rsid w:val="00D82373"/>
    <w:rsid w:val="00D82B26"/>
    <w:rsid w:val="00D8311F"/>
    <w:rsid w:val="00D83544"/>
    <w:rsid w:val="00D854A8"/>
    <w:rsid w:val="00D85BCF"/>
    <w:rsid w:val="00D87771"/>
    <w:rsid w:val="00D877AE"/>
    <w:rsid w:val="00D87838"/>
    <w:rsid w:val="00D90102"/>
    <w:rsid w:val="00D90478"/>
    <w:rsid w:val="00D90538"/>
    <w:rsid w:val="00D91DB3"/>
    <w:rsid w:val="00D932BC"/>
    <w:rsid w:val="00D95E6D"/>
    <w:rsid w:val="00D96579"/>
    <w:rsid w:val="00DA218B"/>
    <w:rsid w:val="00DA3046"/>
    <w:rsid w:val="00DA3622"/>
    <w:rsid w:val="00DA39FF"/>
    <w:rsid w:val="00DA4097"/>
    <w:rsid w:val="00DA4EEC"/>
    <w:rsid w:val="00DA4F26"/>
    <w:rsid w:val="00DA5307"/>
    <w:rsid w:val="00DA5814"/>
    <w:rsid w:val="00DA5A81"/>
    <w:rsid w:val="00DA606A"/>
    <w:rsid w:val="00DA65E2"/>
    <w:rsid w:val="00DA7821"/>
    <w:rsid w:val="00DA7A7D"/>
    <w:rsid w:val="00DA7AA1"/>
    <w:rsid w:val="00DA7EDB"/>
    <w:rsid w:val="00DA7FA6"/>
    <w:rsid w:val="00DB024E"/>
    <w:rsid w:val="00DB1068"/>
    <w:rsid w:val="00DB10DB"/>
    <w:rsid w:val="00DB1BB0"/>
    <w:rsid w:val="00DB247E"/>
    <w:rsid w:val="00DB2560"/>
    <w:rsid w:val="00DB26EA"/>
    <w:rsid w:val="00DB3876"/>
    <w:rsid w:val="00DB3BA0"/>
    <w:rsid w:val="00DB3BC7"/>
    <w:rsid w:val="00DB4160"/>
    <w:rsid w:val="00DB5678"/>
    <w:rsid w:val="00DB6CFE"/>
    <w:rsid w:val="00DB6FA7"/>
    <w:rsid w:val="00DC08A9"/>
    <w:rsid w:val="00DC1EE5"/>
    <w:rsid w:val="00DC4752"/>
    <w:rsid w:val="00DC5852"/>
    <w:rsid w:val="00DC789D"/>
    <w:rsid w:val="00DC7ADE"/>
    <w:rsid w:val="00DD077C"/>
    <w:rsid w:val="00DD09D7"/>
    <w:rsid w:val="00DD0C33"/>
    <w:rsid w:val="00DD0F60"/>
    <w:rsid w:val="00DD292E"/>
    <w:rsid w:val="00DD2E16"/>
    <w:rsid w:val="00DD38D3"/>
    <w:rsid w:val="00DD52F1"/>
    <w:rsid w:val="00DD541B"/>
    <w:rsid w:val="00DD5BAD"/>
    <w:rsid w:val="00DD5D95"/>
    <w:rsid w:val="00DD6579"/>
    <w:rsid w:val="00DE076B"/>
    <w:rsid w:val="00DE094A"/>
    <w:rsid w:val="00DE1846"/>
    <w:rsid w:val="00DE29DE"/>
    <w:rsid w:val="00DE30F7"/>
    <w:rsid w:val="00DE3726"/>
    <w:rsid w:val="00DE39D3"/>
    <w:rsid w:val="00DE495C"/>
    <w:rsid w:val="00DE4AD7"/>
    <w:rsid w:val="00DE60DD"/>
    <w:rsid w:val="00DE6153"/>
    <w:rsid w:val="00DE6A72"/>
    <w:rsid w:val="00DE6D89"/>
    <w:rsid w:val="00DE7109"/>
    <w:rsid w:val="00DE7F1A"/>
    <w:rsid w:val="00DF136C"/>
    <w:rsid w:val="00DF1568"/>
    <w:rsid w:val="00DF18B8"/>
    <w:rsid w:val="00DF2213"/>
    <w:rsid w:val="00DF3982"/>
    <w:rsid w:val="00DF3FC3"/>
    <w:rsid w:val="00DF58C5"/>
    <w:rsid w:val="00DF6662"/>
    <w:rsid w:val="00DF6E6D"/>
    <w:rsid w:val="00E01D9F"/>
    <w:rsid w:val="00E02560"/>
    <w:rsid w:val="00E02F8D"/>
    <w:rsid w:val="00E0337C"/>
    <w:rsid w:val="00E04BFB"/>
    <w:rsid w:val="00E05E9F"/>
    <w:rsid w:val="00E069AA"/>
    <w:rsid w:val="00E069F7"/>
    <w:rsid w:val="00E06C50"/>
    <w:rsid w:val="00E0727F"/>
    <w:rsid w:val="00E07319"/>
    <w:rsid w:val="00E118E2"/>
    <w:rsid w:val="00E120C3"/>
    <w:rsid w:val="00E12172"/>
    <w:rsid w:val="00E12B9F"/>
    <w:rsid w:val="00E13421"/>
    <w:rsid w:val="00E146C3"/>
    <w:rsid w:val="00E14F57"/>
    <w:rsid w:val="00E1516C"/>
    <w:rsid w:val="00E16B59"/>
    <w:rsid w:val="00E17223"/>
    <w:rsid w:val="00E20077"/>
    <w:rsid w:val="00E20DEA"/>
    <w:rsid w:val="00E20EC3"/>
    <w:rsid w:val="00E210B8"/>
    <w:rsid w:val="00E22476"/>
    <w:rsid w:val="00E22B26"/>
    <w:rsid w:val="00E237C0"/>
    <w:rsid w:val="00E23EF4"/>
    <w:rsid w:val="00E245A1"/>
    <w:rsid w:val="00E25068"/>
    <w:rsid w:val="00E26157"/>
    <w:rsid w:val="00E267B4"/>
    <w:rsid w:val="00E267D0"/>
    <w:rsid w:val="00E32007"/>
    <w:rsid w:val="00E3254E"/>
    <w:rsid w:val="00E32712"/>
    <w:rsid w:val="00E329A1"/>
    <w:rsid w:val="00E32D28"/>
    <w:rsid w:val="00E346C2"/>
    <w:rsid w:val="00E35721"/>
    <w:rsid w:val="00E357A5"/>
    <w:rsid w:val="00E3580D"/>
    <w:rsid w:val="00E35BA8"/>
    <w:rsid w:val="00E367CA"/>
    <w:rsid w:val="00E36B32"/>
    <w:rsid w:val="00E37764"/>
    <w:rsid w:val="00E37E1D"/>
    <w:rsid w:val="00E40B70"/>
    <w:rsid w:val="00E416A0"/>
    <w:rsid w:val="00E418A3"/>
    <w:rsid w:val="00E41C4B"/>
    <w:rsid w:val="00E4227C"/>
    <w:rsid w:val="00E42CB4"/>
    <w:rsid w:val="00E42D7B"/>
    <w:rsid w:val="00E43263"/>
    <w:rsid w:val="00E43BA9"/>
    <w:rsid w:val="00E43EDA"/>
    <w:rsid w:val="00E4469A"/>
    <w:rsid w:val="00E4479E"/>
    <w:rsid w:val="00E447DE"/>
    <w:rsid w:val="00E44BAE"/>
    <w:rsid w:val="00E46E3D"/>
    <w:rsid w:val="00E47BA8"/>
    <w:rsid w:val="00E47D2C"/>
    <w:rsid w:val="00E50B75"/>
    <w:rsid w:val="00E50DC8"/>
    <w:rsid w:val="00E51227"/>
    <w:rsid w:val="00E53BE0"/>
    <w:rsid w:val="00E546DC"/>
    <w:rsid w:val="00E556AA"/>
    <w:rsid w:val="00E55F46"/>
    <w:rsid w:val="00E56C8E"/>
    <w:rsid w:val="00E5734C"/>
    <w:rsid w:val="00E60029"/>
    <w:rsid w:val="00E604A8"/>
    <w:rsid w:val="00E6056A"/>
    <w:rsid w:val="00E609A4"/>
    <w:rsid w:val="00E61269"/>
    <w:rsid w:val="00E615F5"/>
    <w:rsid w:val="00E61778"/>
    <w:rsid w:val="00E61814"/>
    <w:rsid w:val="00E61B60"/>
    <w:rsid w:val="00E61E50"/>
    <w:rsid w:val="00E6233F"/>
    <w:rsid w:val="00E62CD8"/>
    <w:rsid w:val="00E63A61"/>
    <w:rsid w:val="00E644B4"/>
    <w:rsid w:val="00E6518E"/>
    <w:rsid w:val="00E6632F"/>
    <w:rsid w:val="00E66EF0"/>
    <w:rsid w:val="00E67303"/>
    <w:rsid w:val="00E705DD"/>
    <w:rsid w:val="00E70C6B"/>
    <w:rsid w:val="00E719BA"/>
    <w:rsid w:val="00E72ADC"/>
    <w:rsid w:val="00E73B38"/>
    <w:rsid w:val="00E73D6D"/>
    <w:rsid w:val="00E74A17"/>
    <w:rsid w:val="00E75021"/>
    <w:rsid w:val="00E75037"/>
    <w:rsid w:val="00E7578C"/>
    <w:rsid w:val="00E75FCF"/>
    <w:rsid w:val="00E761CF"/>
    <w:rsid w:val="00E77B8D"/>
    <w:rsid w:val="00E77D1E"/>
    <w:rsid w:val="00E77F4D"/>
    <w:rsid w:val="00E80469"/>
    <w:rsid w:val="00E815C2"/>
    <w:rsid w:val="00E82973"/>
    <w:rsid w:val="00E82EFE"/>
    <w:rsid w:val="00E83320"/>
    <w:rsid w:val="00E83B12"/>
    <w:rsid w:val="00E83D18"/>
    <w:rsid w:val="00E85A2D"/>
    <w:rsid w:val="00E85EFA"/>
    <w:rsid w:val="00E8683E"/>
    <w:rsid w:val="00E8724D"/>
    <w:rsid w:val="00E8772E"/>
    <w:rsid w:val="00E879FF"/>
    <w:rsid w:val="00E901AA"/>
    <w:rsid w:val="00E9055B"/>
    <w:rsid w:val="00E9075F"/>
    <w:rsid w:val="00E90845"/>
    <w:rsid w:val="00E90AE5"/>
    <w:rsid w:val="00E91485"/>
    <w:rsid w:val="00E919AC"/>
    <w:rsid w:val="00E91F49"/>
    <w:rsid w:val="00E922AF"/>
    <w:rsid w:val="00E924C5"/>
    <w:rsid w:val="00E9278B"/>
    <w:rsid w:val="00E92D9B"/>
    <w:rsid w:val="00E93A23"/>
    <w:rsid w:val="00E9459B"/>
    <w:rsid w:val="00E95799"/>
    <w:rsid w:val="00E95DCC"/>
    <w:rsid w:val="00E95F14"/>
    <w:rsid w:val="00E967F4"/>
    <w:rsid w:val="00E96DA9"/>
    <w:rsid w:val="00E96DE5"/>
    <w:rsid w:val="00EA028C"/>
    <w:rsid w:val="00EA19BE"/>
    <w:rsid w:val="00EA3072"/>
    <w:rsid w:val="00EA3248"/>
    <w:rsid w:val="00EA4099"/>
    <w:rsid w:val="00EA4259"/>
    <w:rsid w:val="00EA47CF"/>
    <w:rsid w:val="00EA503E"/>
    <w:rsid w:val="00EA5453"/>
    <w:rsid w:val="00EA5A91"/>
    <w:rsid w:val="00EA72D1"/>
    <w:rsid w:val="00EA754B"/>
    <w:rsid w:val="00EB08E5"/>
    <w:rsid w:val="00EB14E9"/>
    <w:rsid w:val="00EB2079"/>
    <w:rsid w:val="00EB2C6B"/>
    <w:rsid w:val="00EB3DA7"/>
    <w:rsid w:val="00EB59CF"/>
    <w:rsid w:val="00EB6AD8"/>
    <w:rsid w:val="00EB700F"/>
    <w:rsid w:val="00EB70E2"/>
    <w:rsid w:val="00EC1414"/>
    <w:rsid w:val="00EC23E3"/>
    <w:rsid w:val="00EC4873"/>
    <w:rsid w:val="00EC4886"/>
    <w:rsid w:val="00EC4B03"/>
    <w:rsid w:val="00EC548B"/>
    <w:rsid w:val="00EC5C30"/>
    <w:rsid w:val="00EC5CF2"/>
    <w:rsid w:val="00EC61F2"/>
    <w:rsid w:val="00EC69B7"/>
    <w:rsid w:val="00EC756E"/>
    <w:rsid w:val="00EC7763"/>
    <w:rsid w:val="00EC79AC"/>
    <w:rsid w:val="00ED0C8C"/>
    <w:rsid w:val="00ED0F25"/>
    <w:rsid w:val="00ED180A"/>
    <w:rsid w:val="00ED1811"/>
    <w:rsid w:val="00ED1965"/>
    <w:rsid w:val="00ED1AA4"/>
    <w:rsid w:val="00ED2453"/>
    <w:rsid w:val="00ED24DB"/>
    <w:rsid w:val="00ED2734"/>
    <w:rsid w:val="00ED3F74"/>
    <w:rsid w:val="00ED51A0"/>
    <w:rsid w:val="00ED6FAE"/>
    <w:rsid w:val="00ED70FE"/>
    <w:rsid w:val="00ED73FF"/>
    <w:rsid w:val="00EE0D06"/>
    <w:rsid w:val="00EE0F65"/>
    <w:rsid w:val="00EE1133"/>
    <w:rsid w:val="00EE23D0"/>
    <w:rsid w:val="00EE245B"/>
    <w:rsid w:val="00EE26F1"/>
    <w:rsid w:val="00EE2A3C"/>
    <w:rsid w:val="00EE3842"/>
    <w:rsid w:val="00EE42E7"/>
    <w:rsid w:val="00EE46BA"/>
    <w:rsid w:val="00EE71D9"/>
    <w:rsid w:val="00EE795B"/>
    <w:rsid w:val="00EE7BAD"/>
    <w:rsid w:val="00EF0966"/>
    <w:rsid w:val="00EF1ABF"/>
    <w:rsid w:val="00EF1FC8"/>
    <w:rsid w:val="00EF3405"/>
    <w:rsid w:val="00EF34A3"/>
    <w:rsid w:val="00EF46D7"/>
    <w:rsid w:val="00EF4B3B"/>
    <w:rsid w:val="00EF4F66"/>
    <w:rsid w:val="00EF5F1E"/>
    <w:rsid w:val="00EF68DA"/>
    <w:rsid w:val="00EF6B5C"/>
    <w:rsid w:val="00EF7117"/>
    <w:rsid w:val="00F0024B"/>
    <w:rsid w:val="00F006C1"/>
    <w:rsid w:val="00F0181F"/>
    <w:rsid w:val="00F018CD"/>
    <w:rsid w:val="00F01CBB"/>
    <w:rsid w:val="00F035FF"/>
    <w:rsid w:val="00F0487C"/>
    <w:rsid w:val="00F04B24"/>
    <w:rsid w:val="00F06807"/>
    <w:rsid w:val="00F06EA1"/>
    <w:rsid w:val="00F07DA1"/>
    <w:rsid w:val="00F117D6"/>
    <w:rsid w:val="00F11C31"/>
    <w:rsid w:val="00F12234"/>
    <w:rsid w:val="00F1369B"/>
    <w:rsid w:val="00F14363"/>
    <w:rsid w:val="00F16498"/>
    <w:rsid w:val="00F170C6"/>
    <w:rsid w:val="00F172C9"/>
    <w:rsid w:val="00F1754A"/>
    <w:rsid w:val="00F17BA9"/>
    <w:rsid w:val="00F200C3"/>
    <w:rsid w:val="00F20209"/>
    <w:rsid w:val="00F20881"/>
    <w:rsid w:val="00F21003"/>
    <w:rsid w:val="00F21CCD"/>
    <w:rsid w:val="00F22D12"/>
    <w:rsid w:val="00F26E44"/>
    <w:rsid w:val="00F26E7C"/>
    <w:rsid w:val="00F27530"/>
    <w:rsid w:val="00F303C3"/>
    <w:rsid w:val="00F30FF4"/>
    <w:rsid w:val="00F312C3"/>
    <w:rsid w:val="00F31F61"/>
    <w:rsid w:val="00F34730"/>
    <w:rsid w:val="00F35B26"/>
    <w:rsid w:val="00F37301"/>
    <w:rsid w:val="00F3A879"/>
    <w:rsid w:val="00F4017E"/>
    <w:rsid w:val="00F42E7F"/>
    <w:rsid w:val="00F43292"/>
    <w:rsid w:val="00F44C5D"/>
    <w:rsid w:val="00F45140"/>
    <w:rsid w:val="00F455EE"/>
    <w:rsid w:val="00F46090"/>
    <w:rsid w:val="00F460CD"/>
    <w:rsid w:val="00F4731C"/>
    <w:rsid w:val="00F4794C"/>
    <w:rsid w:val="00F514D9"/>
    <w:rsid w:val="00F524D7"/>
    <w:rsid w:val="00F52BD2"/>
    <w:rsid w:val="00F5331D"/>
    <w:rsid w:val="00F539B9"/>
    <w:rsid w:val="00F54BB2"/>
    <w:rsid w:val="00F54E1A"/>
    <w:rsid w:val="00F5549F"/>
    <w:rsid w:val="00F55785"/>
    <w:rsid w:val="00F55994"/>
    <w:rsid w:val="00F56234"/>
    <w:rsid w:val="00F56613"/>
    <w:rsid w:val="00F56DF4"/>
    <w:rsid w:val="00F5729C"/>
    <w:rsid w:val="00F60485"/>
    <w:rsid w:val="00F60665"/>
    <w:rsid w:val="00F6100C"/>
    <w:rsid w:val="00F616AF"/>
    <w:rsid w:val="00F61B53"/>
    <w:rsid w:val="00F63316"/>
    <w:rsid w:val="00F633A0"/>
    <w:rsid w:val="00F63961"/>
    <w:rsid w:val="00F64D28"/>
    <w:rsid w:val="00F657D2"/>
    <w:rsid w:val="00F65A72"/>
    <w:rsid w:val="00F665D8"/>
    <w:rsid w:val="00F666DA"/>
    <w:rsid w:val="00F67C63"/>
    <w:rsid w:val="00F7122D"/>
    <w:rsid w:val="00F717D2"/>
    <w:rsid w:val="00F71D10"/>
    <w:rsid w:val="00F731BC"/>
    <w:rsid w:val="00F73C80"/>
    <w:rsid w:val="00F74A3A"/>
    <w:rsid w:val="00F74B33"/>
    <w:rsid w:val="00F760AA"/>
    <w:rsid w:val="00F76A24"/>
    <w:rsid w:val="00F76B5D"/>
    <w:rsid w:val="00F777C0"/>
    <w:rsid w:val="00F77C16"/>
    <w:rsid w:val="00F8172C"/>
    <w:rsid w:val="00F818A0"/>
    <w:rsid w:val="00F82430"/>
    <w:rsid w:val="00F82D64"/>
    <w:rsid w:val="00F82FF5"/>
    <w:rsid w:val="00F83470"/>
    <w:rsid w:val="00F836DA"/>
    <w:rsid w:val="00F840D6"/>
    <w:rsid w:val="00F84C0D"/>
    <w:rsid w:val="00F8612C"/>
    <w:rsid w:val="00F86156"/>
    <w:rsid w:val="00F87433"/>
    <w:rsid w:val="00F90B85"/>
    <w:rsid w:val="00F93C32"/>
    <w:rsid w:val="00F95141"/>
    <w:rsid w:val="00F95EF9"/>
    <w:rsid w:val="00F965F6"/>
    <w:rsid w:val="00F96BA0"/>
    <w:rsid w:val="00F974FE"/>
    <w:rsid w:val="00F97D9A"/>
    <w:rsid w:val="00FA01F7"/>
    <w:rsid w:val="00FA02CD"/>
    <w:rsid w:val="00FA0706"/>
    <w:rsid w:val="00FA1D94"/>
    <w:rsid w:val="00FA1E67"/>
    <w:rsid w:val="00FA3A53"/>
    <w:rsid w:val="00FA45E0"/>
    <w:rsid w:val="00FA482C"/>
    <w:rsid w:val="00FA4F69"/>
    <w:rsid w:val="00FA502A"/>
    <w:rsid w:val="00FA5659"/>
    <w:rsid w:val="00FA656F"/>
    <w:rsid w:val="00FB2179"/>
    <w:rsid w:val="00FB4DE6"/>
    <w:rsid w:val="00FB6C06"/>
    <w:rsid w:val="00FB714B"/>
    <w:rsid w:val="00FB7A90"/>
    <w:rsid w:val="00FC0342"/>
    <w:rsid w:val="00FC1DB6"/>
    <w:rsid w:val="00FC1F60"/>
    <w:rsid w:val="00FC20C8"/>
    <w:rsid w:val="00FC26F5"/>
    <w:rsid w:val="00FC2D45"/>
    <w:rsid w:val="00FC3EF6"/>
    <w:rsid w:val="00FC45FE"/>
    <w:rsid w:val="00FC4A2E"/>
    <w:rsid w:val="00FC4B61"/>
    <w:rsid w:val="00FC570A"/>
    <w:rsid w:val="00FC579A"/>
    <w:rsid w:val="00FC5EB9"/>
    <w:rsid w:val="00FC5F7E"/>
    <w:rsid w:val="00FC6E4E"/>
    <w:rsid w:val="00FC6F8B"/>
    <w:rsid w:val="00FD1EDF"/>
    <w:rsid w:val="00FD28D3"/>
    <w:rsid w:val="00FD2B78"/>
    <w:rsid w:val="00FD2CB0"/>
    <w:rsid w:val="00FD305C"/>
    <w:rsid w:val="00FD3502"/>
    <w:rsid w:val="00FD38C4"/>
    <w:rsid w:val="00FD49BB"/>
    <w:rsid w:val="00FD6920"/>
    <w:rsid w:val="00FD6A99"/>
    <w:rsid w:val="00FD6BBE"/>
    <w:rsid w:val="00FD72B0"/>
    <w:rsid w:val="00FD7EBA"/>
    <w:rsid w:val="00FE01FC"/>
    <w:rsid w:val="00FE27F3"/>
    <w:rsid w:val="00FE2C6B"/>
    <w:rsid w:val="00FE3AD9"/>
    <w:rsid w:val="00FE476A"/>
    <w:rsid w:val="00FE51DB"/>
    <w:rsid w:val="00FE5BB7"/>
    <w:rsid w:val="00FE62A6"/>
    <w:rsid w:val="00FE7BD6"/>
    <w:rsid w:val="00FF1026"/>
    <w:rsid w:val="00FF13BD"/>
    <w:rsid w:val="00FF13E8"/>
    <w:rsid w:val="00FF2FA7"/>
    <w:rsid w:val="00FF3B12"/>
    <w:rsid w:val="00FF41E1"/>
    <w:rsid w:val="00FF4CF8"/>
    <w:rsid w:val="00FF612F"/>
    <w:rsid w:val="00FF7D84"/>
    <w:rsid w:val="0103D0FB"/>
    <w:rsid w:val="0106BA3A"/>
    <w:rsid w:val="0112D366"/>
    <w:rsid w:val="0116C9F8"/>
    <w:rsid w:val="014781A5"/>
    <w:rsid w:val="015235FC"/>
    <w:rsid w:val="01B39470"/>
    <w:rsid w:val="01C7BE2C"/>
    <w:rsid w:val="01C961E8"/>
    <w:rsid w:val="01D4730D"/>
    <w:rsid w:val="0234D07F"/>
    <w:rsid w:val="024BF2AF"/>
    <w:rsid w:val="028F7C72"/>
    <w:rsid w:val="02A81F71"/>
    <w:rsid w:val="02B79F00"/>
    <w:rsid w:val="02FE8513"/>
    <w:rsid w:val="0342989B"/>
    <w:rsid w:val="034C31BC"/>
    <w:rsid w:val="0352E060"/>
    <w:rsid w:val="037796B6"/>
    <w:rsid w:val="03FDE079"/>
    <w:rsid w:val="03FF9558"/>
    <w:rsid w:val="041BC4A4"/>
    <w:rsid w:val="041E7C17"/>
    <w:rsid w:val="042154E9"/>
    <w:rsid w:val="0446CE06"/>
    <w:rsid w:val="045B0E7B"/>
    <w:rsid w:val="0460CCF2"/>
    <w:rsid w:val="04BDF5E1"/>
    <w:rsid w:val="04BF7410"/>
    <w:rsid w:val="0529A601"/>
    <w:rsid w:val="0530014B"/>
    <w:rsid w:val="05454C4A"/>
    <w:rsid w:val="05B2E38A"/>
    <w:rsid w:val="06181428"/>
    <w:rsid w:val="0622EFD7"/>
    <w:rsid w:val="062E9200"/>
    <w:rsid w:val="062F02AB"/>
    <w:rsid w:val="0633F7A6"/>
    <w:rsid w:val="06410EDA"/>
    <w:rsid w:val="064A1693"/>
    <w:rsid w:val="064CAA6E"/>
    <w:rsid w:val="0653E9EA"/>
    <w:rsid w:val="06C2B257"/>
    <w:rsid w:val="06CC5DA8"/>
    <w:rsid w:val="06DF213E"/>
    <w:rsid w:val="06EAF289"/>
    <w:rsid w:val="07374DF9"/>
    <w:rsid w:val="07626240"/>
    <w:rsid w:val="07634246"/>
    <w:rsid w:val="0764B1C0"/>
    <w:rsid w:val="07C8E707"/>
    <w:rsid w:val="07EE35F9"/>
    <w:rsid w:val="07FF5735"/>
    <w:rsid w:val="082F8C2B"/>
    <w:rsid w:val="083C5BD7"/>
    <w:rsid w:val="0861B48D"/>
    <w:rsid w:val="087BF460"/>
    <w:rsid w:val="087F786A"/>
    <w:rsid w:val="08B930CA"/>
    <w:rsid w:val="08D7E76B"/>
    <w:rsid w:val="08E86ACF"/>
    <w:rsid w:val="08EAA4AC"/>
    <w:rsid w:val="08F429CE"/>
    <w:rsid w:val="08FA3EAE"/>
    <w:rsid w:val="0907E59D"/>
    <w:rsid w:val="095DA408"/>
    <w:rsid w:val="09940374"/>
    <w:rsid w:val="09E19645"/>
    <w:rsid w:val="0A1C5CA6"/>
    <w:rsid w:val="0A22D3F1"/>
    <w:rsid w:val="0A412583"/>
    <w:rsid w:val="0A5572BF"/>
    <w:rsid w:val="0A753004"/>
    <w:rsid w:val="0A8DC92E"/>
    <w:rsid w:val="0A9C94A9"/>
    <w:rsid w:val="0AAF5D21"/>
    <w:rsid w:val="0ABA573E"/>
    <w:rsid w:val="0ADE40E9"/>
    <w:rsid w:val="0AE14C1C"/>
    <w:rsid w:val="0AF213CB"/>
    <w:rsid w:val="0B10E66D"/>
    <w:rsid w:val="0B20775A"/>
    <w:rsid w:val="0B2FDCE0"/>
    <w:rsid w:val="0B3153DD"/>
    <w:rsid w:val="0B6A7879"/>
    <w:rsid w:val="0B995434"/>
    <w:rsid w:val="0BADB7FA"/>
    <w:rsid w:val="0BEC6523"/>
    <w:rsid w:val="0C166D93"/>
    <w:rsid w:val="0C61FF0F"/>
    <w:rsid w:val="0C78DC0C"/>
    <w:rsid w:val="0CD87033"/>
    <w:rsid w:val="0D0B2083"/>
    <w:rsid w:val="0D2C94FC"/>
    <w:rsid w:val="0D316117"/>
    <w:rsid w:val="0D4E5863"/>
    <w:rsid w:val="0D7ED199"/>
    <w:rsid w:val="0D814739"/>
    <w:rsid w:val="0D89E023"/>
    <w:rsid w:val="0DB0C63D"/>
    <w:rsid w:val="0DE03186"/>
    <w:rsid w:val="0DE80FE8"/>
    <w:rsid w:val="0DF1C870"/>
    <w:rsid w:val="0DF421CD"/>
    <w:rsid w:val="0DFB270A"/>
    <w:rsid w:val="0DFF9DBA"/>
    <w:rsid w:val="0E04781D"/>
    <w:rsid w:val="0E139030"/>
    <w:rsid w:val="0E45C09D"/>
    <w:rsid w:val="0E4BEBD1"/>
    <w:rsid w:val="0E81E422"/>
    <w:rsid w:val="0E9C109A"/>
    <w:rsid w:val="0EA8B133"/>
    <w:rsid w:val="0EC161D2"/>
    <w:rsid w:val="0F0BC3F3"/>
    <w:rsid w:val="0F83F374"/>
    <w:rsid w:val="0F89BB5F"/>
    <w:rsid w:val="0FB3D40E"/>
    <w:rsid w:val="0FBC44D6"/>
    <w:rsid w:val="0FC49F09"/>
    <w:rsid w:val="0FEC0753"/>
    <w:rsid w:val="0FF3D23F"/>
    <w:rsid w:val="1017BD76"/>
    <w:rsid w:val="1054C54F"/>
    <w:rsid w:val="10670DEC"/>
    <w:rsid w:val="1075AD3A"/>
    <w:rsid w:val="108CE62A"/>
    <w:rsid w:val="10AFE937"/>
    <w:rsid w:val="1115476B"/>
    <w:rsid w:val="11359636"/>
    <w:rsid w:val="1142C40F"/>
    <w:rsid w:val="118B0C0A"/>
    <w:rsid w:val="11B389A6"/>
    <w:rsid w:val="11D74A0F"/>
    <w:rsid w:val="11E8C94D"/>
    <w:rsid w:val="11F8FBF2"/>
    <w:rsid w:val="124535AC"/>
    <w:rsid w:val="1266623B"/>
    <w:rsid w:val="12AE3BC4"/>
    <w:rsid w:val="12E8CA1E"/>
    <w:rsid w:val="12FF9C04"/>
    <w:rsid w:val="12FFD725"/>
    <w:rsid w:val="131B2FEE"/>
    <w:rsid w:val="1358C09A"/>
    <w:rsid w:val="136A412E"/>
    <w:rsid w:val="136EE19E"/>
    <w:rsid w:val="136FA467"/>
    <w:rsid w:val="137A35BA"/>
    <w:rsid w:val="137F0EA4"/>
    <w:rsid w:val="13B2693A"/>
    <w:rsid w:val="13C26824"/>
    <w:rsid w:val="1413CE53"/>
    <w:rsid w:val="14287885"/>
    <w:rsid w:val="143B11AC"/>
    <w:rsid w:val="1475F66D"/>
    <w:rsid w:val="147C8AD6"/>
    <w:rsid w:val="151D9979"/>
    <w:rsid w:val="1535DFC9"/>
    <w:rsid w:val="15987CCD"/>
    <w:rsid w:val="15AC588C"/>
    <w:rsid w:val="15B66BEB"/>
    <w:rsid w:val="15E09CF1"/>
    <w:rsid w:val="164C1BF8"/>
    <w:rsid w:val="1652D2AB"/>
    <w:rsid w:val="1683A08A"/>
    <w:rsid w:val="16967C64"/>
    <w:rsid w:val="16B1A470"/>
    <w:rsid w:val="1700CA3D"/>
    <w:rsid w:val="173CACDF"/>
    <w:rsid w:val="177449D8"/>
    <w:rsid w:val="1784F782"/>
    <w:rsid w:val="178DF9C1"/>
    <w:rsid w:val="17934B55"/>
    <w:rsid w:val="17A3C352"/>
    <w:rsid w:val="17DC634D"/>
    <w:rsid w:val="18001F71"/>
    <w:rsid w:val="180C11F6"/>
    <w:rsid w:val="181888C3"/>
    <w:rsid w:val="185A349D"/>
    <w:rsid w:val="18A980D0"/>
    <w:rsid w:val="18AC7EF5"/>
    <w:rsid w:val="18C8784A"/>
    <w:rsid w:val="18F6BF19"/>
    <w:rsid w:val="18FFCE7D"/>
    <w:rsid w:val="19021CF0"/>
    <w:rsid w:val="1904329F"/>
    <w:rsid w:val="192AC00D"/>
    <w:rsid w:val="1946DD78"/>
    <w:rsid w:val="19715C67"/>
    <w:rsid w:val="1972AECE"/>
    <w:rsid w:val="1987DA6F"/>
    <w:rsid w:val="19EE605C"/>
    <w:rsid w:val="1A078D30"/>
    <w:rsid w:val="1A0EEC08"/>
    <w:rsid w:val="1A1120C5"/>
    <w:rsid w:val="1A24665C"/>
    <w:rsid w:val="1A3C739B"/>
    <w:rsid w:val="1A56587E"/>
    <w:rsid w:val="1A6BA47B"/>
    <w:rsid w:val="1A8A37E6"/>
    <w:rsid w:val="1ABA4344"/>
    <w:rsid w:val="1ACB101D"/>
    <w:rsid w:val="1ACE67BB"/>
    <w:rsid w:val="1B037653"/>
    <w:rsid w:val="1B0451F3"/>
    <w:rsid w:val="1B4DCCE4"/>
    <w:rsid w:val="1BAC1B89"/>
    <w:rsid w:val="1BBB8ECB"/>
    <w:rsid w:val="1BBFDE15"/>
    <w:rsid w:val="1BE8BB06"/>
    <w:rsid w:val="1C039658"/>
    <w:rsid w:val="1C227EF4"/>
    <w:rsid w:val="1C361769"/>
    <w:rsid w:val="1C5E3C1C"/>
    <w:rsid w:val="1CB8BC70"/>
    <w:rsid w:val="1CB9B50B"/>
    <w:rsid w:val="1CE51177"/>
    <w:rsid w:val="1D159F41"/>
    <w:rsid w:val="1D1C0819"/>
    <w:rsid w:val="1D23CF23"/>
    <w:rsid w:val="1D37DF26"/>
    <w:rsid w:val="1D847F4B"/>
    <w:rsid w:val="1D97CEED"/>
    <w:rsid w:val="1DA24E04"/>
    <w:rsid w:val="1DDA5294"/>
    <w:rsid w:val="1DDFA4B5"/>
    <w:rsid w:val="1E26DF1C"/>
    <w:rsid w:val="1E368643"/>
    <w:rsid w:val="1E3F77F1"/>
    <w:rsid w:val="1E452B5D"/>
    <w:rsid w:val="1E9FB08D"/>
    <w:rsid w:val="1EAACED6"/>
    <w:rsid w:val="1EABC985"/>
    <w:rsid w:val="1EAF80A5"/>
    <w:rsid w:val="1F009AF3"/>
    <w:rsid w:val="1F02FE8C"/>
    <w:rsid w:val="1F05D1D6"/>
    <w:rsid w:val="1F14D533"/>
    <w:rsid w:val="1F20D503"/>
    <w:rsid w:val="1F23F887"/>
    <w:rsid w:val="1F25B7C1"/>
    <w:rsid w:val="1F65A535"/>
    <w:rsid w:val="1FB0262F"/>
    <w:rsid w:val="1FB5F4CC"/>
    <w:rsid w:val="1FD75FD2"/>
    <w:rsid w:val="1FEDF2C1"/>
    <w:rsid w:val="20026D8C"/>
    <w:rsid w:val="2055BDA2"/>
    <w:rsid w:val="205A8F4A"/>
    <w:rsid w:val="205CF33A"/>
    <w:rsid w:val="20657C22"/>
    <w:rsid w:val="208C022C"/>
    <w:rsid w:val="20BDF577"/>
    <w:rsid w:val="20ED40D2"/>
    <w:rsid w:val="211860CE"/>
    <w:rsid w:val="213B2F33"/>
    <w:rsid w:val="21517EA0"/>
    <w:rsid w:val="2159233F"/>
    <w:rsid w:val="2159F303"/>
    <w:rsid w:val="216AD7DD"/>
    <w:rsid w:val="2176C68F"/>
    <w:rsid w:val="21D73B28"/>
    <w:rsid w:val="21EB1EAF"/>
    <w:rsid w:val="2229F85E"/>
    <w:rsid w:val="224D0539"/>
    <w:rsid w:val="22933B99"/>
    <w:rsid w:val="229FBB8F"/>
    <w:rsid w:val="22EDFB36"/>
    <w:rsid w:val="22F38313"/>
    <w:rsid w:val="2318E21F"/>
    <w:rsid w:val="2333CB66"/>
    <w:rsid w:val="238ADCF8"/>
    <w:rsid w:val="23BC4B0D"/>
    <w:rsid w:val="24272068"/>
    <w:rsid w:val="2442BF85"/>
    <w:rsid w:val="24974E25"/>
    <w:rsid w:val="24C1146A"/>
    <w:rsid w:val="24D5CF17"/>
    <w:rsid w:val="250C9064"/>
    <w:rsid w:val="2512AC14"/>
    <w:rsid w:val="25296B9A"/>
    <w:rsid w:val="252A5F6E"/>
    <w:rsid w:val="254CE072"/>
    <w:rsid w:val="25A9964C"/>
    <w:rsid w:val="25BDC668"/>
    <w:rsid w:val="261BB917"/>
    <w:rsid w:val="261F511C"/>
    <w:rsid w:val="26372C4B"/>
    <w:rsid w:val="263E9602"/>
    <w:rsid w:val="264C5DF7"/>
    <w:rsid w:val="266EFEC0"/>
    <w:rsid w:val="26D608AB"/>
    <w:rsid w:val="26F27525"/>
    <w:rsid w:val="26F5F0AF"/>
    <w:rsid w:val="273A0764"/>
    <w:rsid w:val="27459738"/>
    <w:rsid w:val="277799FF"/>
    <w:rsid w:val="27921377"/>
    <w:rsid w:val="27AE9622"/>
    <w:rsid w:val="27BF99CF"/>
    <w:rsid w:val="2802D851"/>
    <w:rsid w:val="282EB222"/>
    <w:rsid w:val="2853DF65"/>
    <w:rsid w:val="285E907E"/>
    <w:rsid w:val="286744E6"/>
    <w:rsid w:val="287A025B"/>
    <w:rsid w:val="28987D80"/>
    <w:rsid w:val="28B9884B"/>
    <w:rsid w:val="28D737A9"/>
    <w:rsid w:val="28FF24EC"/>
    <w:rsid w:val="29195206"/>
    <w:rsid w:val="293FA0E6"/>
    <w:rsid w:val="297B9552"/>
    <w:rsid w:val="2999C3F6"/>
    <w:rsid w:val="299A394A"/>
    <w:rsid w:val="29BD64E3"/>
    <w:rsid w:val="2A4510CD"/>
    <w:rsid w:val="2A51D71F"/>
    <w:rsid w:val="2A6156F4"/>
    <w:rsid w:val="2A7B5F93"/>
    <w:rsid w:val="2AB255B1"/>
    <w:rsid w:val="2AB593D4"/>
    <w:rsid w:val="2AC5CA0B"/>
    <w:rsid w:val="2AC7244D"/>
    <w:rsid w:val="2AE193E2"/>
    <w:rsid w:val="2AF4270B"/>
    <w:rsid w:val="2AF71C63"/>
    <w:rsid w:val="2B293F27"/>
    <w:rsid w:val="2B500B80"/>
    <w:rsid w:val="2B52C007"/>
    <w:rsid w:val="2B82BE4F"/>
    <w:rsid w:val="2BAE235F"/>
    <w:rsid w:val="2BD3347B"/>
    <w:rsid w:val="2BE06F7E"/>
    <w:rsid w:val="2BEFCF9E"/>
    <w:rsid w:val="2C1367C0"/>
    <w:rsid w:val="2C144DF9"/>
    <w:rsid w:val="2C1D9B60"/>
    <w:rsid w:val="2C514C5D"/>
    <w:rsid w:val="2C73AD6D"/>
    <w:rsid w:val="2C8C19F8"/>
    <w:rsid w:val="2C949FFA"/>
    <w:rsid w:val="2CCD190B"/>
    <w:rsid w:val="2CD56AA5"/>
    <w:rsid w:val="2CE89C97"/>
    <w:rsid w:val="2CEAE114"/>
    <w:rsid w:val="2D1D76C3"/>
    <w:rsid w:val="2D37471A"/>
    <w:rsid w:val="2D3ADC10"/>
    <w:rsid w:val="2D5469B7"/>
    <w:rsid w:val="2D797C7A"/>
    <w:rsid w:val="2D7980E4"/>
    <w:rsid w:val="2D960037"/>
    <w:rsid w:val="2DD8D02F"/>
    <w:rsid w:val="2DDD906D"/>
    <w:rsid w:val="2E0D6495"/>
    <w:rsid w:val="2E13A77D"/>
    <w:rsid w:val="2E381B43"/>
    <w:rsid w:val="2E41719E"/>
    <w:rsid w:val="2E5ED0C8"/>
    <w:rsid w:val="2E7EA546"/>
    <w:rsid w:val="2E814FDE"/>
    <w:rsid w:val="2F2BFEFB"/>
    <w:rsid w:val="2F353089"/>
    <w:rsid w:val="2F3904FF"/>
    <w:rsid w:val="2F559612"/>
    <w:rsid w:val="2F636040"/>
    <w:rsid w:val="2F8CEEA7"/>
    <w:rsid w:val="2F9E307B"/>
    <w:rsid w:val="2FA2E40A"/>
    <w:rsid w:val="2FAAF391"/>
    <w:rsid w:val="2FD96EB9"/>
    <w:rsid w:val="2FE9243B"/>
    <w:rsid w:val="2FF55C2A"/>
    <w:rsid w:val="3016AD57"/>
    <w:rsid w:val="30427850"/>
    <w:rsid w:val="30D20119"/>
    <w:rsid w:val="30E01475"/>
    <w:rsid w:val="30E16222"/>
    <w:rsid w:val="30E3D8C5"/>
    <w:rsid w:val="30FAAB2F"/>
    <w:rsid w:val="3104B75B"/>
    <w:rsid w:val="3136B2C6"/>
    <w:rsid w:val="3191565A"/>
    <w:rsid w:val="319B637A"/>
    <w:rsid w:val="31C08C3E"/>
    <w:rsid w:val="31C3E486"/>
    <w:rsid w:val="31C92F6F"/>
    <w:rsid w:val="31F993DE"/>
    <w:rsid w:val="320CD769"/>
    <w:rsid w:val="321F0027"/>
    <w:rsid w:val="322045FB"/>
    <w:rsid w:val="326A7D8A"/>
    <w:rsid w:val="326B4B29"/>
    <w:rsid w:val="3287090F"/>
    <w:rsid w:val="329CD431"/>
    <w:rsid w:val="32E39820"/>
    <w:rsid w:val="330E478F"/>
    <w:rsid w:val="33280BAC"/>
    <w:rsid w:val="333626C7"/>
    <w:rsid w:val="3352A4DC"/>
    <w:rsid w:val="33A20164"/>
    <w:rsid w:val="33C12E55"/>
    <w:rsid w:val="33D3AA44"/>
    <w:rsid w:val="33DD7DD9"/>
    <w:rsid w:val="33E21309"/>
    <w:rsid w:val="33E32B1A"/>
    <w:rsid w:val="34326A3D"/>
    <w:rsid w:val="3466C2E4"/>
    <w:rsid w:val="348354BE"/>
    <w:rsid w:val="349E24A4"/>
    <w:rsid w:val="34ACBB57"/>
    <w:rsid w:val="34CBA981"/>
    <w:rsid w:val="34F98DE0"/>
    <w:rsid w:val="35780646"/>
    <w:rsid w:val="357BA4EC"/>
    <w:rsid w:val="35CBC7C7"/>
    <w:rsid w:val="35D1CEF5"/>
    <w:rsid w:val="363070E3"/>
    <w:rsid w:val="3631D761"/>
    <w:rsid w:val="36D53A45"/>
    <w:rsid w:val="370F830C"/>
    <w:rsid w:val="3773392C"/>
    <w:rsid w:val="378F6891"/>
    <w:rsid w:val="37C7BBEC"/>
    <w:rsid w:val="37CC53CC"/>
    <w:rsid w:val="37D66C07"/>
    <w:rsid w:val="37F5ADCA"/>
    <w:rsid w:val="381406C8"/>
    <w:rsid w:val="382D2296"/>
    <w:rsid w:val="383B47CE"/>
    <w:rsid w:val="3841B872"/>
    <w:rsid w:val="38448D76"/>
    <w:rsid w:val="3862869E"/>
    <w:rsid w:val="3872AA9B"/>
    <w:rsid w:val="39223EDF"/>
    <w:rsid w:val="392AB98F"/>
    <w:rsid w:val="3933069A"/>
    <w:rsid w:val="394E68B1"/>
    <w:rsid w:val="39958B85"/>
    <w:rsid w:val="39B39CE2"/>
    <w:rsid w:val="39C12366"/>
    <w:rsid w:val="39E0D38B"/>
    <w:rsid w:val="39E93B72"/>
    <w:rsid w:val="39EC4EB7"/>
    <w:rsid w:val="3A219EBB"/>
    <w:rsid w:val="3A4F4AC3"/>
    <w:rsid w:val="3A687752"/>
    <w:rsid w:val="3A78AA1A"/>
    <w:rsid w:val="3A9073E5"/>
    <w:rsid w:val="3A9A8895"/>
    <w:rsid w:val="3AA1D0DB"/>
    <w:rsid w:val="3AA936E1"/>
    <w:rsid w:val="3AB069BE"/>
    <w:rsid w:val="3AC3F8C7"/>
    <w:rsid w:val="3ACEB1FF"/>
    <w:rsid w:val="3AF9382A"/>
    <w:rsid w:val="3B2A344E"/>
    <w:rsid w:val="3B2D46FD"/>
    <w:rsid w:val="3B38FA8D"/>
    <w:rsid w:val="3B3B885B"/>
    <w:rsid w:val="3B898F58"/>
    <w:rsid w:val="3B8A4329"/>
    <w:rsid w:val="3BDEA268"/>
    <w:rsid w:val="3BFD6BA2"/>
    <w:rsid w:val="3C08CA72"/>
    <w:rsid w:val="3C09056B"/>
    <w:rsid w:val="3C236D16"/>
    <w:rsid w:val="3C82954F"/>
    <w:rsid w:val="3C880DCB"/>
    <w:rsid w:val="3CB177F0"/>
    <w:rsid w:val="3CC04A4D"/>
    <w:rsid w:val="3D0E42A1"/>
    <w:rsid w:val="3D4EC5B8"/>
    <w:rsid w:val="3D60F643"/>
    <w:rsid w:val="3D6554BE"/>
    <w:rsid w:val="3D7D8451"/>
    <w:rsid w:val="3D9676DE"/>
    <w:rsid w:val="3DBA87ED"/>
    <w:rsid w:val="3DC8A118"/>
    <w:rsid w:val="3DD2AEDC"/>
    <w:rsid w:val="3DDB6B20"/>
    <w:rsid w:val="3E0B795D"/>
    <w:rsid w:val="3E19E0B2"/>
    <w:rsid w:val="3E728023"/>
    <w:rsid w:val="3E84621C"/>
    <w:rsid w:val="3E8E0819"/>
    <w:rsid w:val="3E9D3197"/>
    <w:rsid w:val="3EA058D1"/>
    <w:rsid w:val="3EA38643"/>
    <w:rsid w:val="3EA9BEDB"/>
    <w:rsid w:val="3EB1BB5C"/>
    <w:rsid w:val="3ECA1D8D"/>
    <w:rsid w:val="3EF4A406"/>
    <w:rsid w:val="3F042BC3"/>
    <w:rsid w:val="3F276CE9"/>
    <w:rsid w:val="3F30D8B5"/>
    <w:rsid w:val="3F32274C"/>
    <w:rsid w:val="3F32A2EC"/>
    <w:rsid w:val="3F579E83"/>
    <w:rsid w:val="3FD84D97"/>
    <w:rsid w:val="3FF95375"/>
    <w:rsid w:val="400FEE61"/>
    <w:rsid w:val="402A2035"/>
    <w:rsid w:val="403A041E"/>
    <w:rsid w:val="403F8DEB"/>
    <w:rsid w:val="405804B2"/>
    <w:rsid w:val="409D8691"/>
    <w:rsid w:val="40A9B222"/>
    <w:rsid w:val="40AC5E1A"/>
    <w:rsid w:val="40D0A682"/>
    <w:rsid w:val="40FADA8B"/>
    <w:rsid w:val="40FD1394"/>
    <w:rsid w:val="411AF2B6"/>
    <w:rsid w:val="41D0194A"/>
    <w:rsid w:val="41D45941"/>
    <w:rsid w:val="41F0EE92"/>
    <w:rsid w:val="420FAD25"/>
    <w:rsid w:val="4276053A"/>
    <w:rsid w:val="42D99CBE"/>
    <w:rsid w:val="42E344C0"/>
    <w:rsid w:val="4345C5AB"/>
    <w:rsid w:val="4357A6C4"/>
    <w:rsid w:val="4377CE4C"/>
    <w:rsid w:val="43908C3A"/>
    <w:rsid w:val="43912648"/>
    <w:rsid w:val="43921BE3"/>
    <w:rsid w:val="43AED703"/>
    <w:rsid w:val="43FBF49D"/>
    <w:rsid w:val="441F063B"/>
    <w:rsid w:val="44499C0A"/>
    <w:rsid w:val="44678744"/>
    <w:rsid w:val="44914C48"/>
    <w:rsid w:val="44A8F41E"/>
    <w:rsid w:val="44BC022E"/>
    <w:rsid w:val="44D026B2"/>
    <w:rsid w:val="44D62800"/>
    <w:rsid w:val="44D80AA0"/>
    <w:rsid w:val="44E3DB30"/>
    <w:rsid w:val="44F511A6"/>
    <w:rsid w:val="4508221C"/>
    <w:rsid w:val="45125543"/>
    <w:rsid w:val="45652318"/>
    <w:rsid w:val="458F99BA"/>
    <w:rsid w:val="45CCA9DD"/>
    <w:rsid w:val="45D3888A"/>
    <w:rsid w:val="45FCA2EF"/>
    <w:rsid w:val="46516693"/>
    <w:rsid w:val="466C8C8B"/>
    <w:rsid w:val="46B03C21"/>
    <w:rsid w:val="46C00A02"/>
    <w:rsid w:val="46FE8146"/>
    <w:rsid w:val="4713E3B7"/>
    <w:rsid w:val="47143C71"/>
    <w:rsid w:val="471FA630"/>
    <w:rsid w:val="473C2DFE"/>
    <w:rsid w:val="4744CC3A"/>
    <w:rsid w:val="47562C87"/>
    <w:rsid w:val="4768067E"/>
    <w:rsid w:val="4777C535"/>
    <w:rsid w:val="47A27595"/>
    <w:rsid w:val="47E26056"/>
    <w:rsid w:val="47FB8780"/>
    <w:rsid w:val="481CB073"/>
    <w:rsid w:val="481DF546"/>
    <w:rsid w:val="487A9A9F"/>
    <w:rsid w:val="4894B084"/>
    <w:rsid w:val="48B85848"/>
    <w:rsid w:val="48DB56E5"/>
    <w:rsid w:val="4904DB3B"/>
    <w:rsid w:val="4927A239"/>
    <w:rsid w:val="4941492F"/>
    <w:rsid w:val="494227D1"/>
    <w:rsid w:val="49B82883"/>
    <w:rsid w:val="49ECCF73"/>
    <w:rsid w:val="49F40053"/>
    <w:rsid w:val="4A19A0FE"/>
    <w:rsid w:val="4A294588"/>
    <w:rsid w:val="4A36AC2D"/>
    <w:rsid w:val="4A5F63AB"/>
    <w:rsid w:val="4A6CE584"/>
    <w:rsid w:val="4A72D97C"/>
    <w:rsid w:val="4A7EE0AD"/>
    <w:rsid w:val="4A851029"/>
    <w:rsid w:val="4A8C76C8"/>
    <w:rsid w:val="4A9B5553"/>
    <w:rsid w:val="4AB4ADA4"/>
    <w:rsid w:val="4ABDD958"/>
    <w:rsid w:val="4AF1CEE6"/>
    <w:rsid w:val="4B111371"/>
    <w:rsid w:val="4B2B7A5D"/>
    <w:rsid w:val="4B399A57"/>
    <w:rsid w:val="4B446C3E"/>
    <w:rsid w:val="4B473AC1"/>
    <w:rsid w:val="4B4D6E7C"/>
    <w:rsid w:val="4B4F0E6E"/>
    <w:rsid w:val="4BC2B4FF"/>
    <w:rsid w:val="4BC9FC06"/>
    <w:rsid w:val="4BD8C5F3"/>
    <w:rsid w:val="4C1341D0"/>
    <w:rsid w:val="4C1F53A4"/>
    <w:rsid w:val="4C24D353"/>
    <w:rsid w:val="4C341CAF"/>
    <w:rsid w:val="4C3EC39B"/>
    <w:rsid w:val="4C893782"/>
    <w:rsid w:val="4C933343"/>
    <w:rsid w:val="4C9D9F21"/>
    <w:rsid w:val="4CA8B805"/>
    <w:rsid w:val="4CA926C3"/>
    <w:rsid w:val="4CBC747C"/>
    <w:rsid w:val="4CC4AECA"/>
    <w:rsid w:val="4CD0197F"/>
    <w:rsid w:val="4CFCA7FD"/>
    <w:rsid w:val="4DACF738"/>
    <w:rsid w:val="4DEDC835"/>
    <w:rsid w:val="4E147F82"/>
    <w:rsid w:val="4E20F9CA"/>
    <w:rsid w:val="4E32AB18"/>
    <w:rsid w:val="4E51AA98"/>
    <w:rsid w:val="4E56D06B"/>
    <w:rsid w:val="4E6CCCDD"/>
    <w:rsid w:val="4E7B5479"/>
    <w:rsid w:val="4EA47441"/>
    <w:rsid w:val="4F155B94"/>
    <w:rsid w:val="4F21AAB9"/>
    <w:rsid w:val="4F5A1860"/>
    <w:rsid w:val="4F6371E4"/>
    <w:rsid w:val="4F8D7635"/>
    <w:rsid w:val="4F934BBD"/>
    <w:rsid w:val="4FDF18E0"/>
    <w:rsid w:val="50144BEB"/>
    <w:rsid w:val="501502F6"/>
    <w:rsid w:val="5021696B"/>
    <w:rsid w:val="505DCC9E"/>
    <w:rsid w:val="50A64F7F"/>
    <w:rsid w:val="50B45689"/>
    <w:rsid w:val="50C51496"/>
    <w:rsid w:val="50E0D717"/>
    <w:rsid w:val="50E9C31F"/>
    <w:rsid w:val="50F5347D"/>
    <w:rsid w:val="51266200"/>
    <w:rsid w:val="512E823B"/>
    <w:rsid w:val="5139BED4"/>
    <w:rsid w:val="514285B7"/>
    <w:rsid w:val="515C2C46"/>
    <w:rsid w:val="5174819E"/>
    <w:rsid w:val="51BB6BA7"/>
    <w:rsid w:val="520F7F93"/>
    <w:rsid w:val="5235C6D3"/>
    <w:rsid w:val="5249EC70"/>
    <w:rsid w:val="52C41FCC"/>
    <w:rsid w:val="52EF2331"/>
    <w:rsid w:val="52F54491"/>
    <w:rsid w:val="5312A6F5"/>
    <w:rsid w:val="5318DB6C"/>
    <w:rsid w:val="53233108"/>
    <w:rsid w:val="53784272"/>
    <w:rsid w:val="537B0941"/>
    <w:rsid w:val="5382678C"/>
    <w:rsid w:val="538B568C"/>
    <w:rsid w:val="53A85613"/>
    <w:rsid w:val="53C68429"/>
    <w:rsid w:val="53DA881D"/>
    <w:rsid w:val="53DB2D57"/>
    <w:rsid w:val="53F29FCE"/>
    <w:rsid w:val="540E3FAF"/>
    <w:rsid w:val="54956D9F"/>
    <w:rsid w:val="5499A5E0"/>
    <w:rsid w:val="54C94AF0"/>
    <w:rsid w:val="54CF1948"/>
    <w:rsid w:val="54DD9B30"/>
    <w:rsid w:val="54DE922D"/>
    <w:rsid w:val="5540FB4B"/>
    <w:rsid w:val="55904E99"/>
    <w:rsid w:val="559787DE"/>
    <w:rsid w:val="559E3F1B"/>
    <w:rsid w:val="55A38AF7"/>
    <w:rsid w:val="55B06F74"/>
    <w:rsid w:val="55D6FB31"/>
    <w:rsid w:val="5600200B"/>
    <w:rsid w:val="56273A52"/>
    <w:rsid w:val="569CC1ED"/>
    <w:rsid w:val="569D7DB1"/>
    <w:rsid w:val="56B55C6A"/>
    <w:rsid w:val="56DA2D28"/>
    <w:rsid w:val="56F64CB8"/>
    <w:rsid w:val="56FCAD40"/>
    <w:rsid w:val="575151D4"/>
    <w:rsid w:val="57574667"/>
    <w:rsid w:val="57A25E8C"/>
    <w:rsid w:val="57C2C1E2"/>
    <w:rsid w:val="57D636B0"/>
    <w:rsid w:val="57E52283"/>
    <w:rsid w:val="58221242"/>
    <w:rsid w:val="5840991D"/>
    <w:rsid w:val="5856B8A8"/>
    <w:rsid w:val="58570D03"/>
    <w:rsid w:val="585D9CDB"/>
    <w:rsid w:val="58646418"/>
    <w:rsid w:val="588F3B2B"/>
    <w:rsid w:val="58B6843C"/>
    <w:rsid w:val="58D0029C"/>
    <w:rsid w:val="58F07D1D"/>
    <w:rsid w:val="5925510F"/>
    <w:rsid w:val="593F3FFA"/>
    <w:rsid w:val="59C2E070"/>
    <w:rsid w:val="59D022B3"/>
    <w:rsid w:val="5A4DC77B"/>
    <w:rsid w:val="5A5BC11A"/>
    <w:rsid w:val="5A7E634A"/>
    <w:rsid w:val="5A81633A"/>
    <w:rsid w:val="5A900029"/>
    <w:rsid w:val="5A929E1E"/>
    <w:rsid w:val="5A9BA9BE"/>
    <w:rsid w:val="5B10A274"/>
    <w:rsid w:val="5B261886"/>
    <w:rsid w:val="5B72546E"/>
    <w:rsid w:val="5B79A7E8"/>
    <w:rsid w:val="5BA0B91F"/>
    <w:rsid w:val="5BAD5793"/>
    <w:rsid w:val="5BDAD9C4"/>
    <w:rsid w:val="5C1B7029"/>
    <w:rsid w:val="5C1C0D2F"/>
    <w:rsid w:val="5C22F46F"/>
    <w:rsid w:val="5C2E266E"/>
    <w:rsid w:val="5C3EB966"/>
    <w:rsid w:val="5C4A8A9B"/>
    <w:rsid w:val="5C6264F5"/>
    <w:rsid w:val="5C735186"/>
    <w:rsid w:val="5CAEF595"/>
    <w:rsid w:val="5CD15B18"/>
    <w:rsid w:val="5D1B4477"/>
    <w:rsid w:val="5D21BE7F"/>
    <w:rsid w:val="5D2C5795"/>
    <w:rsid w:val="5D5992C9"/>
    <w:rsid w:val="5D69B0D8"/>
    <w:rsid w:val="5D6FAA75"/>
    <w:rsid w:val="5D9FC9A2"/>
    <w:rsid w:val="5DA48F5E"/>
    <w:rsid w:val="5DD36ACC"/>
    <w:rsid w:val="5DD656D8"/>
    <w:rsid w:val="5DD9FCAC"/>
    <w:rsid w:val="5DFD452E"/>
    <w:rsid w:val="5E0CD356"/>
    <w:rsid w:val="5E0D319D"/>
    <w:rsid w:val="5E1F9D09"/>
    <w:rsid w:val="5E25FD38"/>
    <w:rsid w:val="5E5D2566"/>
    <w:rsid w:val="5E5E62A9"/>
    <w:rsid w:val="5E6E5190"/>
    <w:rsid w:val="5E70AAE5"/>
    <w:rsid w:val="5E7A82E1"/>
    <w:rsid w:val="5E850840"/>
    <w:rsid w:val="5E8CC350"/>
    <w:rsid w:val="5EAB4994"/>
    <w:rsid w:val="5F18E291"/>
    <w:rsid w:val="5F3361CA"/>
    <w:rsid w:val="5F41DE38"/>
    <w:rsid w:val="5F780CA3"/>
    <w:rsid w:val="5FC952E4"/>
    <w:rsid w:val="5FEC842F"/>
    <w:rsid w:val="5FF465D7"/>
    <w:rsid w:val="600AA8AA"/>
    <w:rsid w:val="600E85E6"/>
    <w:rsid w:val="6024C859"/>
    <w:rsid w:val="6042BA51"/>
    <w:rsid w:val="605A2F58"/>
    <w:rsid w:val="607D0026"/>
    <w:rsid w:val="60B1CEB0"/>
    <w:rsid w:val="60E388F3"/>
    <w:rsid w:val="60FDD74F"/>
    <w:rsid w:val="6102F323"/>
    <w:rsid w:val="611488AE"/>
    <w:rsid w:val="6145B00F"/>
    <w:rsid w:val="616F7E49"/>
    <w:rsid w:val="617D3BDD"/>
    <w:rsid w:val="61896F7E"/>
    <w:rsid w:val="61972BC9"/>
    <w:rsid w:val="61A38AC7"/>
    <w:rsid w:val="61A44FDD"/>
    <w:rsid w:val="61EBAFD2"/>
    <w:rsid w:val="61ED916E"/>
    <w:rsid w:val="62154A82"/>
    <w:rsid w:val="62261A6A"/>
    <w:rsid w:val="624737EB"/>
    <w:rsid w:val="627B12A7"/>
    <w:rsid w:val="6283170D"/>
    <w:rsid w:val="629204E3"/>
    <w:rsid w:val="62E81320"/>
    <w:rsid w:val="62EDA9A9"/>
    <w:rsid w:val="6301A9BD"/>
    <w:rsid w:val="6303D0FD"/>
    <w:rsid w:val="6330A8F6"/>
    <w:rsid w:val="63396BB2"/>
    <w:rsid w:val="6365DDB1"/>
    <w:rsid w:val="637352E3"/>
    <w:rsid w:val="637C67E8"/>
    <w:rsid w:val="640112C0"/>
    <w:rsid w:val="640BD177"/>
    <w:rsid w:val="6419FD4A"/>
    <w:rsid w:val="641B50FE"/>
    <w:rsid w:val="64272993"/>
    <w:rsid w:val="642EA674"/>
    <w:rsid w:val="6432B31D"/>
    <w:rsid w:val="643DAF23"/>
    <w:rsid w:val="6440E893"/>
    <w:rsid w:val="6456017E"/>
    <w:rsid w:val="649F0691"/>
    <w:rsid w:val="64C00358"/>
    <w:rsid w:val="64EA6933"/>
    <w:rsid w:val="64ECF800"/>
    <w:rsid w:val="64F303C3"/>
    <w:rsid w:val="6558B70B"/>
    <w:rsid w:val="656923E6"/>
    <w:rsid w:val="6572E7D1"/>
    <w:rsid w:val="658D4A30"/>
    <w:rsid w:val="65A458F6"/>
    <w:rsid w:val="65B761D2"/>
    <w:rsid w:val="65CC71CB"/>
    <w:rsid w:val="66014780"/>
    <w:rsid w:val="660184F3"/>
    <w:rsid w:val="661F1874"/>
    <w:rsid w:val="668B5C30"/>
    <w:rsid w:val="66DF1458"/>
    <w:rsid w:val="6701EB29"/>
    <w:rsid w:val="6718DD9C"/>
    <w:rsid w:val="672D7110"/>
    <w:rsid w:val="6754D41F"/>
    <w:rsid w:val="6762D9F8"/>
    <w:rsid w:val="6794FB80"/>
    <w:rsid w:val="67A85A05"/>
    <w:rsid w:val="67B8E885"/>
    <w:rsid w:val="6807F635"/>
    <w:rsid w:val="682DEC8C"/>
    <w:rsid w:val="6872EBFB"/>
    <w:rsid w:val="68ADECD9"/>
    <w:rsid w:val="68E60F21"/>
    <w:rsid w:val="69178D41"/>
    <w:rsid w:val="69696300"/>
    <w:rsid w:val="6981CA52"/>
    <w:rsid w:val="6991A093"/>
    <w:rsid w:val="69B0D9F3"/>
    <w:rsid w:val="69B9BC1E"/>
    <w:rsid w:val="69C37056"/>
    <w:rsid w:val="69D746E4"/>
    <w:rsid w:val="69E1BC0A"/>
    <w:rsid w:val="69E7F507"/>
    <w:rsid w:val="6AA0A591"/>
    <w:rsid w:val="6AC97E5E"/>
    <w:rsid w:val="6ADAB861"/>
    <w:rsid w:val="6B07BCCC"/>
    <w:rsid w:val="6B109E59"/>
    <w:rsid w:val="6B336F83"/>
    <w:rsid w:val="6B4C6A53"/>
    <w:rsid w:val="6B7DDCED"/>
    <w:rsid w:val="6B884237"/>
    <w:rsid w:val="6BA1CFA7"/>
    <w:rsid w:val="6BF58005"/>
    <w:rsid w:val="6BFE8B24"/>
    <w:rsid w:val="6C174181"/>
    <w:rsid w:val="6C3F3A5F"/>
    <w:rsid w:val="6C546C69"/>
    <w:rsid w:val="6C54FCE3"/>
    <w:rsid w:val="6C728E36"/>
    <w:rsid w:val="6C764133"/>
    <w:rsid w:val="6C86C375"/>
    <w:rsid w:val="6C8BD4C0"/>
    <w:rsid w:val="6CC02CBD"/>
    <w:rsid w:val="6CC9DC3B"/>
    <w:rsid w:val="6CF2B6EB"/>
    <w:rsid w:val="6D1465C6"/>
    <w:rsid w:val="6D32F94C"/>
    <w:rsid w:val="6D37B849"/>
    <w:rsid w:val="6D3989CA"/>
    <w:rsid w:val="6D574818"/>
    <w:rsid w:val="6D5B3609"/>
    <w:rsid w:val="6D73FE78"/>
    <w:rsid w:val="6D7A9BDB"/>
    <w:rsid w:val="6E0F8F89"/>
    <w:rsid w:val="6E3C9B15"/>
    <w:rsid w:val="6E565252"/>
    <w:rsid w:val="6EB3759A"/>
    <w:rsid w:val="6EC4D6FB"/>
    <w:rsid w:val="6EE91837"/>
    <w:rsid w:val="6F016C37"/>
    <w:rsid w:val="6F0637B0"/>
    <w:rsid w:val="6F0958E2"/>
    <w:rsid w:val="6F0D3A45"/>
    <w:rsid w:val="6F4311E6"/>
    <w:rsid w:val="6F444ACA"/>
    <w:rsid w:val="6F5112BE"/>
    <w:rsid w:val="6F866A43"/>
    <w:rsid w:val="6F92FB62"/>
    <w:rsid w:val="6FEC4590"/>
    <w:rsid w:val="6FF40CFF"/>
    <w:rsid w:val="7007E751"/>
    <w:rsid w:val="70124130"/>
    <w:rsid w:val="701DAFCF"/>
    <w:rsid w:val="70277130"/>
    <w:rsid w:val="704458A8"/>
    <w:rsid w:val="7051B864"/>
    <w:rsid w:val="705A854B"/>
    <w:rsid w:val="705F0A66"/>
    <w:rsid w:val="70943FC7"/>
    <w:rsid w:val="70B1DCBB"/>
    <w:rsid w:val="70C64874"/>
    <w:rsid w:val="70EB9989"/>
    <w:rsid w:val="70F8736A"/>
    <w:rsid w:val="710115C5"/>
    <w:rsid w:val="71478DB4"/>
    <w:rsid w:val="714EBF49"/>
    <w:rsid w:val="7165C6C7"/>
    <w:rsid w:val="71728A03"/>
    <w:rsid w:val="71B4912C"/>
    <w:rsid w:val="7211F28A"/>
    <w:rsid w:val="72137795"/>
    <w:rsid w:val="72E36B62"/>
    <w:rsid w:val="72E7F596"/>
    <w:rsid w:val="72F18697"/>
    <w:rsid w:val="7334110B"/>
    <w:rsid w:val="734EF6DE"/>
    <w:rsid w:val="73509E84"/>
    <w:rsid w:val="7389205E"/>
    <w:rsid w:val="73D04185"/>
    <w:rsid w:val="73D573F7"/>
    <w:rsid w:val="73FD223F"/>
    <w:rsid w:val="740DE19A"/>
    <w:rsid w:val="7419A6F1"/>
    <w:rsid w:val="7434092D"/>
    <w:rsid w:val="746F14F1"/>
    <w:rsid w:val="747C9678"/>
    <w:rsid w:val="74857C8C"/>
    <w:rsid w:val="74A97A3F"/>
    <w:rsid w:val="74BD417C"/>
    <w:rsid w:val="74D085BE"/>
    <w:rsid w:val="75419D35"/>
    <w:rsid w:val="754C3A72"/>
    <w:rsid w:val="756C9646"/>
    <w:rsid w:val="7574A360"/>
    <w:rsid w:val="75923BFC"/>
    <w:rsid w:val="75FA31CE"/>
    <w:rsid w:val="764AA1DC"/>
    <w:rsid w:val="766AFE8F"/>
    <w:rsid w:val="769996DC"/>
    <w:rsid w:val="76A8B65E"/>
    <w:rsid w:val="76C2E386"/>
    <w:rsid w:val="76FC514E"/>
    <w:rsid w:val="77124618"/>
    <w:rsid w:val="7717DBD4"/>
    <w:rsid w:val="771C131F"/>
    <w:rsid w:val="77367FB8"/>
    <w:rsid w:val="7743DBDF"/>
    <w:rsid w:val="774D084C"/>
    <w:rsid w:val="77546DD2"/>
    <w:rsid w:val="776CD467"/>
    <w:rsid w:val="778D0A80"/>
    <w:rsid w:val="77950937"/>
    <w:rsid w:val="77D79212"/>
    <w:rsid w:val="77DF664A"/>
    <w:rsid w:val="77EE9245"/>
    <w:rsid w:val="781295F6"/>
    <w:rsid w:val="78135631"/>
    <w:rsid w:val="7849DC92"/>
    <w:rsid w:val="7879144F"/>
    <w:rsid w:val="78931D00"/>
    <w:rsid w:val="7897AB00"/>
    <w:rsid w:val="78AAD9A2"/>
    <w:rsid w:val="78AE86BB"/>
    <w:rsid w:val="78C1692C"/>
    <w:rsid w:val="78C349AB"/>
    <w:rsid w:val="78CE6710"/>
    <w:rsid w:val="78E1DCBB"/>
    <w:rsid w:val="79055160"/>
    <w:rsid w:val="794B9A1A"/>
    <w:rsid w:val="79524C6D"/>
    <w:rsid w:val="797D51A2"/>
    <w:rsid w:val="798C0836"/>
    <w:rsid w:val="79977CC8"/>
    <w:rsid w:val="799B3616"/>
    <w:rsid w:val="79E18635"/>
    <w:rsid w:val="79E206EC"/>
    <w:rsid w:val="79E685CE"/>
    <w:rsid w:val="79F8FFC4"/>
    <w:rsid w:val="7A3EF018"/>
    <w:rsid w:val="7A647A29"/>
    <w:rsid w:val="7A75199D"/>
    <w:rsid w:val="7A87767B"/>
    <w:rsid w:val="7A9CC742"/>
    <w:rsid w:val="7AB9DA21"/>
    <w:rsid w:val="7ADEC6EB"/>
    <w:rsid w:val="7AF00541"/>
    <w:rsid w:val="7AF36795"/>
    <w:rsid w:val="7B024C1C"/>
    <w:rsid w:val="7B2FF09E"/>
    <w:rsid w:val="7B30C0C4"/>
    <w:rsid w:val="7B42A2ED"/>
    <w:rsid w:val="7B60C5CE"/>
    <w:rsid w:val="7B653C14"/>
    <w:rsid w:val="7B6904BE"/>
    <w:rsid w:val="7B81623D"/>
    <w:rsid w:val="7BB882D8"/>
    <w:rsid w:val="7C10AB73"/>
    <w:rsid w:val="7C38E9AC"/>
    <w:rsid w:val="7C45994E"/>
    <w:rsid w:val="7C9BAC00"/>
    <w:rsid w:val="7CA8EBC8"/>
    <w:rsid w:val="7CB477D6"/>
    <w:rsid w:val="7CC44719"/>
    <w:rsid w:val="7CC49204"/>
    <w:rsid w:val="7CD58183"/>
    <w:rsid w:val="7CE9BE92"/>
    <w:rsid w:val="7D009B8D"/>
    <w:rsid w:val="7DB5F471"/>
    <w:rsid w:val="7DC87C98"/>
    <w:rsid w:val="7DDB325D"/>
    <w:rsid w:val="7DE20D13"/>
    <w:rsid w:val="7E060AA6"/>
    <w:rsid w:val="7E1721EB"/>
    <w:rsid w:val="7E20750F"/>
    <w:rsid w:val="7E463AB8"/>
    <w:rsid w:val="7E984FE5"/>
    <w:rsid w:val="7E9B5CDF"/>
    <w:rsid w:val="7EA01EAE"/>
    <w:rsid w:val="7EE04114"/>
    <w:rsid w:val="7EEC82E7"/>
    <w:rsid w:val="7EFE766C"/>
    <w:rsid w:val="7F1C69D6"/>
    <w:rsid w:val="7F892F2E"/>
    <w:rsid w:val="7FE5B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A1ED9DD"/>
  <w15:chartTrackingRefBased/>
  <w15:docId w15:val="{D9063AF3-4207-4B22-BFFE-E1C8A3C9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1259"/>
    <w:rPr>
      <w:rFonts w:ascii="Lucida Sans Unicode" w:hAnsi="Lucida Sans Unicode"/>
      <w:lang w:eastAsia="nl-NL"/>
    </w:rPr>
  </w:style>
  <w:style w:type="paragraph" w:styleId="Heading1">
    <w:name w:val="heading 1"/>
    <w:basedOn w:val="Normal"/>
    <w:next w:val="Normal"/>
    <w:link w:val="Heading1Char"/>
    <w:uiPriority w:val="99"/>
    <w:qFormat/>
    <w:rsid w:val="3E19E0B2"/>
    <w:pPr>
      <w:keepNext/>
      <w:pageBreakBefore/>
      <w:numPr>
        <w:numId w:val="1"/>
      </w:numPr>
      <w:spacing w:after="24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5D7AC4"/>
    <w:pPr>
      <w:pageBreakBefore w:val="0"/>
      <w:numPr>
        <w:ilvl w:val="1"/>
      </w:numPr>
      <w:spacing w:before="240" w:after="12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5D7AC4"/>
    <w:pPr>
      <w:numPr>
        <w:ilvl w:val="2"/>
      </w:numPr>
      <w:spacing w:after="60"/>
      <w:outlineLvl w:val="2"/>
    </w:pPr>
    <w:rPr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00202"/>
    <w:pPr>
      <w:keepNext/>
      <w:numPr>
        <w:ilvl w:val="3"/>
        <w:numId w:val="1"/>
      </w:numPr>
      <w:jc w:val="center"/>
      <w:outlineLvl w:val="3"/>
    </w:pPr>
    <w:rPr>
      <w:sz w:val="5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3775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3775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3E19E0B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qFormat/>
    <w:rsid w:val="3E19E0B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9"/>
    <w:qFormat/>
    <w:rsid w:val="3E19E0B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F34A3"/>
    <w:rPr>
      <w:rFonts w:ascii="Lucida Sans Unicode" w:hAnsi="Lucida Sans Unicode" w:cs="Arial"/>
      <w:b/>
      <w:bCs/>
      <w:sz w:val="32"/>
      <w:szCs w:val="32"/>
      <w:lang w:eastAsia="nl-NL"/>
    </w:rPr>
  </w:style>
  <w:style w:type="character" w:customStyle="1" w:styleId="Heading2Char">
    <w:name w:val="Heading 2 Char"/>
    <w:link w:val="Heading2"/>
    <w:uiPriority w:val="99"/>
    <w:locked/>
    <w:rsid w:val="00D27D3E"/>
    <w:rPr>
      <w:rFonts w:ascii="Lucida Sans Unicode" w:hAnsi="Lucida Sans Unicode" w:cs="Arial"/>
      <w:b/>
      <w:bCs/>
      <w:sz w:val="28"/>
      <w:szCs w:val="32"/>
      <w:lang w:eastAsia="nl-NL"/>
    </w:rPr>
  </w:style>
  <w:style w:type="character" w:customStyle="1" w:styleId="Heading3Char">
    <w:name w:val="Heading 3 Char"/>
    <w:link w:val="Heading3"/>
    <w:uiPriority w:val="99"/>
    <w:locked/>
    <w:rsid w:val="00D27D3E"/>
    <w:rPr>
      <w:rFonts w:ascii="Lucida Sans Unicode" w:hAnsi="Lucida Sans Unicode" w:cs="Arial"/>
      <w:b/>
      <w:bCs/>
      <w:sz w:val="24"/>
      <w:szCs w:val="26"/>
      <w:lang w:eastAsia="nl-NL"/>
    </w:rPr>
  </w:style>
  <w:style w:type="character" w:customStyle="1" w:styleId="Heading4Char">
    <w:name w:val="Heading 4 Char"/>
    <w:link w:val="Heading4"/>
    <w:uiPriority w:val="99"/>
    <w:locked/>
    <w:rsid w:val="00D27D3E"/>
    <w:rPr>
      <w:rFonts w:ascii="Lucida Sans Unicode" w:hAnsi="Lucida Sans Unicode"/>
      <w:sz w:val="52"/>
      <w:lang w:eastAsia="nl-NL"/>
    </w:rPr>
  </w:style>
  <w:style w:type="character" w:customStyle="1" w:styleId="Heading5Char">
    <w:name w:val="Heading 5 Char"/>
    <w:link w:val="Heading5"/>
    <w:uiPriority w:val="99"/>
    <w:locked/>
    <w:rsid w:val="00AE3775"/>
    <w:rPr>
      <w:rFonts w:ascii="Cambria" w:hAnsi="Cambria"/>
      <w:color w:val="243F60"/>
      <w:lang w:eastAsia="nl-NL"/>
    </w:rPr>
  </w:style>
  <w:style w:type="character" w:customStyle="1" w:styleId="Heading6Char">
    <w:name w:val="Heading 6 Char"/>
    <w:link w:val="Heading6"/>
    <w:uiPriority w:val="99"/>
    <w:locked/>
    <w:rsid w:val="00AE3775"/>
    <w:rPr>
      <w:rFonts w:ascii="Cambria" w:hAnsi="Cambria"/>
      <w:i/>
      <w:iCs/>
      <w:color w:val="243F60"/>
      <w:lang w:eastAsia="nl-NL"/>
    </w:rPr>
  </w:style>
  <w:style w:type="character" w:customStyle="1" w:styleId="Heading7Char">
    <w:name w:val="Heading 7 Char"/>
    <w:link w:val="Heading7"/>
    <w:uiPriority w:val="99"/>
    <w:locked/>
    <w:rsid w:val="00AE3775"/>
    <w:rPr>
      <w:rFonts w:ascii="Cambria" w:hAnsi="Cambria"/>
      <w:i/>
      <w:iCs/>
      <w:color w:val="404040" w:themeColor="text1" w:themeTint="BF"/>
      <w:lang w:eastAsia="nl-NL"/>
    </w:rPr>
  </w:style>
  <w:style w:type="character" w:customStyle="1" w:styleId="Heading8Char">
    <w:name w:val="Heading 8 Char"/>
    <w:link w:val="Heading8"/>
    <w:uiPriority w:val="99"/>
    <w:locked/>
    <w:rsid w:val="00AE3775"/>
    <w:rPr>
      <w:rFonts w:ascii="Cambria" w:hAnsi="Cambria"/>
      <w:color w:val="404040" w:themeColor="text1" w:themeTint="BF"/>
      <w:lang w:eastAsia="nl-NL"/>
    </w:rPr>
  </w:style>
  <w:style w:type="character" w:customStyle="1" w:styleId="Heading9Char">
    <w:name w:val="Heading 9 Char"/>
    <w:link w:val="Heading9"/>
    <w:uiPriority w:val="99"/>
    <w:locked/>
    <w:rsid w:val="00AE3775"/>
    <w:rPr>
      <w:rFonts w:ascii="Cambria" w:hAnsi="Cambria"/>
      <w:i/>
      <w:iCs/>
      <w:color w:val="404040" w:themeColor="text1" w:themeTint="BF"/>
      <w:lang w:eastAsia="nl-NL"/>
    </w:rPr>
  </w:style>
  <w:style w:type="paragraph" w:customStyle="1" w:styleId="Opmaakprofiel1">
    <w:name w:val="Opmaakprofiel1"/>
    <w:basedOn w:val="Heading3"/>
    <w:autoRedefine/>
    <w:rsid w:val="00500202"/>
    <w:pPr>
      <w:keepLines/>
      <w:tabs>
        <w:tab w:val="left" w:pos="-1440"/>
        <w:tab w:val="left" w:pos="-720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0"/>
      <w:szCs w:val="20"/>
    </w:rPr>
  </w:style>
  <w:style w:type="paragraph" w:styleId="TOC1">
    <w:name w:val="toc 1"/>
    <w:basedOn w:val="Normal"/>
    <w:next w:val="Normal"/>
    <w:uiPriority w:val="39"/>
    <w:rsid w:val="3E19E0B2"/>
    <w:pPr>
      <w:tabs>
        <w:tab w:val="left" w:pos="480"/>
        <w:tab w:val="right" w:leader="dot" w:pos="9062"/>
      </w:tabs>
      <w:spacing w:before="120" w:after="120"/>
    </w:pPr>
    <w:rPr>
      <w:b/>
      <w:bCs/>
      <w:noProof/>
    </w:rPr>
  </w:style>
  <w:style w:type="paragraph" w:styleId="TOC2">
    <w:name w:val="toc 2"/>
    <w:basedOn w:val="Normal"/>
    <w:next w:val="Normal"/>
    <w:uiPriority w:val="39"/>
    <w:rsid w:val="3E19E0B2"/>
    <w:pPr>
      <w:ind w:left="240"/>
    </w:pPr>
  </w:style>
  <w:style w:type="paragraph" w:styleId="TOC3">
    <w:name w:val="toc 3"/>
    <w:basedOn w:val="Normal"/>
    <w:next w:val="Normal"/>
    <w:uiPriority w:val="39"/>
    <w:rsid w:val="3E19E0B2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3E19E0B2"/>
    <w:pPr>
      <w:ind w:left="720"/>
    </w:pPr>
  </w:style>
  <w:style w:type="paragraph" w:styleId="TOC5">
    <w:name w:val="toc 5"/>
    <w:basedOn w:val="Normal"/>
    <w:next w:val="Normal"/>
    <w:semiHidden/>
    <w:rsid w:val="3E19E0B2"/>
    <w:pPr>
      <w:ind w:left="960"/>
    </w:pPr>
  </w:style>
  <w:style w:type="paragraph" w:styleId="TOC6">
    <w:name w:val="toc 6"/>
    <w:basedOn w:val="Normal"/>
    <w:next w:val="Normal"/>
    <w:semiHidden/>
    <w:rsid w:val="3E19E0B2"/>
    <w:pPr>
      <w:ind w:left="1200"/>
    </w:pPr>
  </w:style>
  <w:style w:type="paragraph" w:styleId="TOC7">
    <w:name w:val="toc 7"/>
    <w:basedOn w:val="Normal"/>
    <w:next w:val="Normal"/>
    <w:semiHidden/>
    <w:rsid w:val="3E19E0B2"/>
    <w:pPr>
      <w:ind w:left="1440"/>
    </w:pPr>
  </w:style>
  <w:style w:type="paragraph" w:styleId="TOC8">
    <w:name w:val="toc 8"/>
    <w:basedOn w:val="Normal"/>
    <w:next w:val="Normal"/>
    <w:semiHidden/>
    <w:rsid w:val="3E19E0B2"/>
    <w:pPr>
      <w:ind w:left="1680"/>
    </w:pPr>
  </w:style>
  <w:style w:type="paragraph" w:styleId="TOC9">
    <w:name w:val="toc 9"/>
    <w:basedOn w:val="Normal"/>
    <w:next w:val="Normal"/>
    <w:semiHidden/>
    <w:rsid w:val="3E19E0B2"/>
    <w:pPr>
      <w:ind w:left="1920"/>
    </w:pPr>
  </w:style>
  <w:style w:type="character" w:styleId="Hyperlink">
    <w:name w:val="Hyperlink"/>
    <w:uiPriority w:val="99"/>
    <w:rsid w:val="00500202"/>
    <w:rPr>
      <w:rFonts w:cs="Times New Roman"/>
      <w:color w:val="0000FF"/>
      <w:u w:val="single"/>
    </w:rPr>
  </w:style>
  <w:style w:type="character" w:styleId="CommentReference">
    <w:name w:val="annotation reference"/>
    <w:semiHidden/>
    <w:rsid w:val="0050020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3E19E0B2"/>
  </w:style>
  <w:style w:type="character" w:customStyle="1" w:styleId="CommentTextChar">
    <w:name w:val="Comment Text Char"/>
    <w:link w:val="CommentText"/>
    <w:semiHidden/>
    <w:locked/>
    <w:rsid w:val="00D27D3E"/>
    <w:rPr>
      <w:rFonts w:ascii="Lucida Sans Unicode" w:hAnsi="Lucida Sans Unicode"/>
      <w:lang w:eastAsia="nl-NL"/>
    </w:rPr>
  </w:style>
  <w:style w:type="paragraph" w:styleId="Header">
    <w:name w:val="header"/>
    <w:basedOn w:val="Normal"/>
    <w:link w:val="HeaderChar"/>
    <w:rsid w:val="0050020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semiHidden/>
    <w:locked/>
    <w:rsid w:val="00D27D3E"/>
    <w:rPr>
      <w:rFonts w:ascii="Lucida Sans Unicode" w:hAnsi="Lucida Sans Unicode" w:cs="Times New Roman"/>
      <w:sz w:val="24"/>
      <w:szCs w:val="24"/>
    </w:rPr>
  </w:style>
  <w:style w:type="paragraph" w:styleId="Footer">
    <w:name w:val="footer"/>
    <w:basedOn w:val="Normal"/>
    <w:link w:val="FooterChar"/>
    <w:rsid w:val="0050020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semiHidden/>
    <w:locked/>
    <w:rsid w:val="00D27D3E"/>
    <w:rPr>
      <w:rFonts w:ascii="Lucida Sans Unicode" w:hAnsi="Lucida Sans Unicode" w:cs="Times New Roman"/>
      <w:sz w:val="24"/>
      <w:szCs w:val="24"/>
    </w:rPr>
  </w:style>
  <w:style w:type="character" w:styleId="PageNumber">
    <w:name w:val="page number"/>
    <w:rsid w:val="0050020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500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D27D3E"/>
    <w:rPr>
      <w:rFonts w:cs="Times New Roman"/>
      <w:sz w:val="2"/>
    </w:rPr>
  </w:style>
  <w:style w:type="table" w:styleId="TableSimple3">
    <w:name w:val="Table Simple 3"/>
    <w:basedOn w:val="TableNormal"/>
    <w:rsid w:val="00D008A3"/>
    <w:rPr>
      <w:lang w:val="nl-NL" w:eastAsia="nl-NL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omment">
    <w:name w:val="comment"/>
    <w:basedOn w:val="Normal"/>
    <w:link w:val="commentChar"/>
    <w:rsid w:val="00E9055B"/>
    <w:rPr>
      <w:i/>
      <w:sz w:val="18"/>
      <w:szCs w:val="18"/>
    </w:rPr>
  </w:style>
  <w:style w:type="paragraph" w:customStyle="1" w:styleId="ListParagraph1">
    <w:name w:val="List Paragraph1"/>
    <w:basedOn w:val="Normal"/>
    <w:rsid w:val="00E50DC8"/>
    <w:pPr>
      <w:ind w:left="720"/>
    </w:pPr>
  </w:style>
  <w:style w:type="character" w:customStyle="1" w:styleId="commentChar">
    <w:name w:val="comment Char"/>
    <w:link w:val="comment"/>
    <w:locked/>
    <w:rsid w:val="00E9055B"/>
    <w:rPr>
      <w:rFonts w:ascii="Lucida Sans Unicode" w:hAnsi="Lucida Sans Unicode" w:cs="Times New Roman"/>
      <w:i/>
      <w:sz w:val="18"/>
      <w:szCs w:val="18"/>
      <w:lang w:val="en-US" w:eastAsia="x-none"/>
    </w:rPr>
  </w:style>
  <w:style w:type="paragraph" w:customStyle="1" w:styleId="kop1zondernummer">
    <w:name w:val="kop1 zondernummer"/>
    <w:basedOn w:val="Heading1"/>
    <w:link w:val="kop1zondernummerChar"/>
    <w:rsid w:val="00E50DC8"/>
    <w:pPr>
      <w:numPr>
        <w:numId w:val="0"/>
      </w:numPr>
      <w:outlineLvl w:val="9"/>
    </w:pPr>
  </w:style>
  <w:style w:type="character" w:styleId="Strong">
    <w:name w:val="Strong"/>
    <w:qFormat/>
    <w:rsid w:val="00FA4F69"/>
    <w:rPr>
      <w:rFonts w:cs="Times New Roman"/>
      <w:b/>
      <w:bCs/>
    </w:rPr>
  </w:style>
  <w:style w:type="character" w:customStyle="1" w:styleId="kop1zondernummerChar">
    <w:name w:val="kop1 zondernummer Char"/>
    <w:basedOn w:val="Heading1Char"/>
    <w:link w:val="kop1zondernummer"/>
    <w:locked/>
    <w:rsid w:val="00E50DC8"/>
    <w:rPr>
      <w:rFonts w:ascii="Lucida Sans Unicode" w:hAnsi="Lucida Sans Unicode" w:cs="Arial"/>
      <w:b/>
      <w:bCs/>
      <w:kern w:val="32"/>
      <w:sz w:val="32"/>
      <w:szCs w:val="32"/>
      <w:lang w:val="en-US" w:eastAsia="x-none"/>
    </w:rPr>
  </w:style>
  <w:style w:type="paragraph" w:styleId="Caption">
    <w:name w:val="caption"/>
    <w:basedOn w:val="Normal"/>
    <w:next w:val="Normal"/>
    <w:qFormat/>
    <w:rsid w:val="007911FA"/>
    <w:pPr>
      <w:spacing w:after="200"/>
    </w:pPr>
    <w:rPr>
      <w:b/>
      <w:bCs/>
      <w:sz w:val="18"/>
      <w:szCs w:val="18"/>
    </w:rPr>
  </w:style>
  <w:style w:type="table" w:styleId="TableGrid">
    <w:name w:val="Table Grid"/>
    <w:basedOn w:val="TableNormal"/>
    <w:rsid w:val="00163744"/>
    <w:rPr>
      <w:lang w:val="nl-NL"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drijfsgegevens">
    <w:name w:val="Bedrijfsgegevens"/>
    <w:basedOn w:val="Normal"/>
    <w:rsid w:val="3E19E0B2"/>
    <w:pPr>
      <w:tabs>
        <w:tab w:val="left" w:pos="425"/>
      </w:tabs>
    </w:pPr>
    <w:rPr>
      <w:rFonts w:ascii="Times New Roman" w:hAnsi="Times New Roman"/>
      <w:i/>
      <w:iCs/>
      <w:noProof/>
      <w:sz w:val="22"/>
      <w:szCs w:val="22"/>
      <w:lang w:eastAsia="en-US"/>
    </w:rPr>
  </w:style>
  <w:style w:type="paragraph" w:customStyle="1" w:styleId="Inhoudtabel">
    <w:name w:val="Inhoud tabel"/>
    <w:basedOn w:val="Normal"/>
    <w:rsid w:val="3E19E0B2"/>
    <w:pPr>
      <w:widowControl w:val="0"/>
    </w:pPr>
    <w:rPr>
      <w:rFonts w:ascii="Times New Roman" w:eastAsia="Arial Unicode MS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5F7"/>
    <w:pPr>
      <w:ind w:left="720"/>
      <w:contextualSpacing/>
    </w:pPr>
  </w:style>
  <w:style w:type="table" w:styleId="GridTable3-Accent6">
    <w:name w:val="Grid Table 3 Accent 6"/>
    <w:basedOn w:val="TableNormal"/>
    <w:uiPriority w:val="48"/>
    <w:rsid w:val="005B77B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4-Accent6">
    <w:name w:val="List Table 4 Accent 6"/>
    <w:basedOn w:val="TableNormal"/>
    <w:uiPriority w:val="49"/>
    <w:rsid w:val="00292D1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91B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B825C6-78CF-4B9C-94B0-DF359BDA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2884</Words>
  <Characters>17588</Characters>
  <Application>Microsoft Office Word</Application>
  <DocSecurity>0</DocSecurity>
  <Lines>146</Lines>
  <Paragraphs>40</Paragraphs>
  <ScaleCrop>false</ScaleCrop>
  <Company>Saxion</Company>
  <LinksUpToDate>false</LinksUpToDate>
  <CharactersWithSpaces>20432</CharactersWithSpaces>
  <SharedDoc>false</SharedDoc>
  <HyperlinkBase>www.roelgrit.nl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>Roel Grit</dc:creator>
  <cp:keywords/>
  <cp:lastModifiedBy>Tom te Lintelo</cp:lastModifiedBy>
  <cp:revision>1054</cp:revision>
  <cp:lastPrinted>2011-01-14T18:13:00Z</cp:lastPrinted>
  <dcterms:created xsi:type="dcterms:W3CDTF">2025-03-12T07:59:00Z</dcterms:created>
  <dcterms:modified xsi:type="dcterms:W3CDTF">2025-03-26T08:54:00Z</dcterms:modified>
</cp:coreProperties>
</file>